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10180" w14:textId="04E3AB12" w:rsidR="00E01C47" w:rsidRDefault="00976CEE" w:rsidP="005B7CE3">
      <w:pPr>
        <w:pStyle w:val="EACLTitle"/>
        <w:outlineLvl w:val="0"/>
        <w:rPr>
          <w:lang w:eastAsia="tr-TR"/>
        </w:rPr>
      </w:pPr>
      <w:r>
        <w:rPr>
          <w:lang w:eastAsia="tr-TR"/>
        </w:rPr>
        <w:t>Text Classification of Reddit Posts</w:t>
      </w:r>
    </w:p>
    <w:p w14:paraId="4822C52E" w14:textId="77777777" w:rsidR="00976CEE" w:rsidRDefault="00976CEE" w:rsidP="007557A9">
      <w:pPr>
        <w:pStyle w:val="EACLAuthor"/>
        <w:jc w:val="left"/>
        <w:rPr>
          <w:lang w:eastAsia="tr-TR"/>
        </w:rPr>
        <w:sectPr w:rsidR="00976CEE" w:rsidSect="00EF4F47">
          <w:pgSz w:w="11907" w:h="16840" w:code="9"/>
          <w:pgMar w:top="1418" w:right="1418" w:bottom="1418" w:left="1418" w:header="709" w:footer="709" w:gutter="0"/>
          <w:cols w:space="340"/>
        </w:sectPr>
      </w:pPr>
    </w:p>
    <w:tbl>
      <w:tblPr>
        <w:tblW w:w="9437" w:type="dxa"/>
        <w:tblLook w:val="01E0" w:firstRow="1" w:lastRow="1" w:firstColumn="1" w:lastColumn="1" w:noHBand="0" w:noVBand="0"/>
      </w:tblPr>
      <w:tblGrid>
        <w:gridCol w:w="5344"/>
        <w:gridCol w:w="4093"/>
      </w:tblGrid>
      <w:tr w:rsidR="00976CEE" w:rsidRPr="00C30C59" w14:paraId="0B43C1BA" w14:textId="77777777" w:rsidTr="007828E8">
        <w:trPr>
          <w:trHeight w:val="1237"/>
        </w:trPr>
        <w:tc>
          <w:tcPr>
            <w:tcW w:w="5344" w:type="dxa"/>
          </w:tcPr>
          <w:p w14:paraId="78F35970" w14:textId="77777777" w:rsidR="00976CEE" w:rsidRDefault="00976CEE" w:rsidP="00EF4F47">
            <w:pPr>
              <w:pStyle w:val="EACLAuthor"/>
              <w:rPr>
                <w:lang w:eastAsia="tr-TR"/>
              </w:rPr>
            </w:pPr>
            <w:r>
              <w:rPr>
                <w:lang w:eastAsia="tr-TR"/>
              </w:rPr>
              <w:lastRenderedPageBreak/>
              <w:t>Jacqueline Gutman</w:t>
            </w:r>
          </w:p>
          <w:p w14:paraId="2ABB14D3" w14:textId="77777777" w:rsidR="00976CEE" w:rsidRDefault="00976CEE" w:rsidP="00976CEE">
            <w:pPr>
              <w:pStyle w:val="EACLAddress"/>
              <w:rPr>
                <w:lang w:eastAsia="tr-TR"/>
              </w:rPr>
            </w:pPr>
            <w:r>
              <w:rPr>
                <w:lang w:eastAsia="tr-TR"/>
              </w:rPr>
              <w:t>Center for Data Science</w:t>
            </w:r>
          </w:p>
          <w:p w14:paraId="661AB54C" w14:textId="77777777" w:rsidR="00976CEE" w:rsidRPr="00C30C59" w:rsidRDefault="00976CEE" w:rsidP="00976CEE">
            <w:pPr>
              <w:pStyle w:val="EACLAddress"/>
              <w:rPr>
                <w:lang w:eastAsia="tr-TR"/>
              </w:rPr>
            </w:pPr>
            <w:r>
              <w:rPr>
                <w:lang w:eastAsia="tr-TR"/>
              </w:rPr>
              <w:t>New York University</w:t>
            </w:r>
          </w:p>
          <w:p w14:paraId="29AA0BDD" w14:textId="77777777" w:rsidR="00976CEE" w:rsidRPr="00C30C59" w:rsidRDefault="00976CEE" w:rsidP="00EF4F47">
            <w:pPr>
              <w:pStyle w:val="EACLEmail"/>
              <w:rPr>
                <w:lang w:eastAsia="tr-TR"/>
              </w:rPr>
            </w:pPr>
            <w:r>
              <w:rPr>
                <w:lang w:eastAsia="tr-TR"/>
              </w:rPr>
              <w:t>jacqueline.gutman@nyu.edu</w:t>
            </w:r>
          </w:p>
        </w:tc>
        <w:tc>
          <w:tcPr>
            <w:tcW w:w="4093" w:type="dxa"/>
          </w:tcPr>
          <w:p w14:paraId="7B95DC4C" w14:textId="77777777" w:rsidR="00976CEE" w:rsidRPr="00C30C59" w:rsidRDefault="00976CEE" w:rsidP="00EF4F47">
            <w:pPr>
              <w:pStyle w:val="EACLAuthor"/>
              <w:rPr>
                <w:lang w:eastAsia="tr-TR"/>
              </w:rPr>
            </w:pPr>
            <w:r>
              <w:rPr>
                <w:lang w:eastAsia="tr-TR"/>
              </w:rPr>
              <w:t>Richard Nam</w:t>
            </w:r>
          </w:p>
          <w:p w14:paraId="3F314699" w14:textId="77777777" w:rsidR="00976CEE" w:rsidRPr="00C30C59" w:rsidRDefault="00976CEE" w:rsidP="00EF4F47">
            <w:pPr>
              <w:pStyle w:val="EACLAddress"/>
              <w:rPr>
                <w:lang w:eastAsia="tr-TR"/>
              </w:rPr>
            </w:pPr>
            <w:r>
              <w:rPr>
                <w:lang w:eastAsia="tr-TR"/>
              </w:rPr>
              <w:t>Center for Urban Science and Progress</w:t>
            </w:r>
          </w:p>
          <w:p w14:paraId="606E2024" w14:textId="77777777" w:rsidR="00976CEE" w:rsidRPr="00C30C59" w:rsidRDefault="00976CEE" w:rsidP="00EF4F47">
            <w:pPr>
              <w:pStyle w:val="EACLAddress"/>
              <w:rPr>
                <w:lang w:eastAsia="tr-TR"/>
              </w:rPr>
            </w:pPr>
            <w:r>
              <w:rPr>
                <w:lang w:eastAsia="tr-TR"/>
              </w:rPr>
              <w:t>New York University</w:t>
            </w:r>
          </w:p>
          <w:p w14:paraId="7BD3E6A2" w14:textId="77777777" w:rsidR="00976CEE" w:rsidRPr="00C30C59" w:rsidRDefault="00976CEE" w:rsidP="00976CEE">
            <w:pPr>
              <w:pStyle w:val="EACLEmail"/>
              <w:rPr>
                <w:lang w:eastAsia="tr-TR"/>
              </w:rPr>
            </w:pPr>
            <w:r w:rsidRPr="00C30C59">
              <w:rPr>
                <w:lang w:eastAsia="tr-TR"/>
              </w:rPr>
              <w:t xml:space="preserve"> </w:t>
            </w:r>
            <w:r>
              <w:rPr>
                <w:lang w:eastAsia="tr-TR"/>
              </w:rPr>
              <w:t>rn1041@nyu.edu</w:t>
            </w:r>
          </w:p>
        </w:tc>
      </w:tr>
    </w:tbl>
    <w:p w14:paraId="416BAD33" w14:textId="77777777" w:rsidR="00976CEE" w:rsidRDefault="00976CEE" w:rsidP="00E01C47">
      <w:pPr>
        <w:pStyle w:val="EACLText"/>
        <w:sectPr w:rsidR="00976CEE" w:rsidSect="00976CEE">
          <w:type w:val="continuous"/>
          <w:pgSz w:w="11907" w:h="16840" w:code="9"/>
          <w:pgMar w:top="1418" w:right="1418" w:bottom="1418" w:left="1418" w:header="709" w:footer="709" w:gutter="0"/>
          <w:cols w:space="340"/>
        </w:sectPr>
      </w:pPr>
    </w:p>
    <w:p w14:paraId="7856917C" w14:textId="77777777" w:rsidR="00E01C47" w:rsidRPr="00C30C59" w:rsidRDefault="00E01C47" w:rsidP="00E01C47">
      <w:pPr>
        <w:pStyle w:val="EACLText"/>
        <w:sectPr w:rsidR="00E01C47" w:rsidRPr="00C30C59" w:rsidSect="00976CEE">
          <w:type w:val="continuous"/>
          <w:pgSz w:w="11907" w:h="16840" w:code="9"/>
          <w:pgMar w:top="1418" w:right="1418" w:bottom="1418" w:left="1418" w:header="709" w:footer="709" w:gutter="0"/>
          <w:cols w:space="340"/>
        </w:sectPr>
      </w:pPr>
    </w:p>
    <w:p w14:paraId="2C182734" w14:textId="7663EF3E" w:rsidR="00E01C47" w:rsidRPr="00EF4B1F" w:rsidRDefault="00705DFD" w:rsidP="00E01C47">
      <w:pPr>
        <w:pStyle w:val="EACLSection"/>
      </w:pPr>
      <w:r>
        <w:lastRenderedPageBreak/>
        <w:t>Problem Setting</w:t>
      </w:r>
    </w:p>
    <w:p w14:paraId="616D7EF1" w14:textId="4A10B05F" w:rsidR="005E3796" w:rsidRPr="006B4C4B" w:rsidRDefault="006B4C4B" w:rsidP="005E3796">
      <w:pPr>
        <w:pStyle w:val="EACLTextIndent"/>
        <w:rPr>
          <w:lang w:eastAsia="tr-TR"/>
        </w:rPr>
      </w:pPr>
      <w:r>
        <w:rPr>
          <w:lang w:eastAsia="tr-TR"/>
        </w:rPr>
        <w:t xml:space="preserve">The </w:t>
      </w:r>
      <w:r w:rsidR="005E3796">
        <w:rPr>
          <w:lang w:eastAsia="tr-TR"/>
        </w:rPr>
        <w:t>World Wide Web provide</w:t>
      </w:r>
      <w:r>
        <w:rPr>
          <w:lang w:eastAsia="tr-TR"/>
        </w:rPr>
        <w:t xml:space="preserve">s </w:t>
      </w:r>
      <w:r w:rsidR="00414001">
        <w:rPr>
          <w:lang w:eastAsia="tr-TR"/>
        </w:rPr>
        <w:t xml:space="preserve">its </w:t>
      </w:r>
      <w:r>
        <w:rPr>
          <w:lang w:eastAsia="tr-TR"/>
        </w:rPr>
        <w:t xml:space="preserve">users with a plethora of resources for </w:t>
      </w:r>
      <w:r w:rsidR="00D927CE">
        <w:rPr>
          <w:lang w:eastAsia="tr-TR"/>
        </w:rPr>
        <w:t xml:space="preserve">discussing and </w:t>
      </w:r>
      <w:r w:rsidR="00D643F0">
        <w:rPr>
          <w:lang w:eastAsia="tr-TR"/>
        </w:rPr>
        <w:t xml:space="preserve">gaining information on many topics. Many of these </w:t>
      </w:r>
      <w:r w:rsidR="00006AFE">
        <w:rPr>
          <w:lang w:eastAsia="tr-TR"/>
        </w:rPr>
        <w:t>discussions take place in</w:t>
      </w:r>
      <w:r w:rsidR="00D643F0">
        <w:rPr>
          <w:lang w:eastAsia="tr-TR"/>
        </w:rPr>
        <w:t xml:space="preserve"> online forums</w:t>
      </w:r>
      <w:r w:rsidR="00006AFE">
        <w:rPr>
          <w:lang w:eastAsia="tr-TR"/>
        </w:rPr>
        <w:t xml:space="preserve"> such as </w:t>
      </w:r>
      <w:proofErr w:type="spellStart"/>
      <w:r w:rsidR="00006AFE">
        <w:rPr>
          <w:lang w:eastAsia="tr-TR"/>
        </w:rPr>
        <w:t>Reddit</w:t>
      </w:r>
      <w:proofErr w:type="spellEnd"/>
      <w:r w:rsidR="00D643F0">
        <w:rPr>
          <w:lang w:eastAsia="tr-TR"/>
        </w:rPr>
        <w:t xml:space="preserve">, where users can submit questions to domain specific communities. </w:t>
      </w:r>
      <w:proofErr w:type="spellStart"/>
      <w:r w:rsidR="00D643F0">
        <w:rPr>
          <w:lang w:eastAsia="tr-TR"/>
        </w:rPr>
        <w:t>Reddit</w:t>
      </w:r>
      <w:proofErr w:type="spellEnd"/>
      <w:r w:rsidR="00D643F0">
        <w:rPr>
          <w:lang w:eastAsia="tr-TR"/>
        </w:rPr>
        <w:t xml:space="preserve"> provides its users with access to over 10,000 communities</w:t>
      </w:r>
      <w:r w:rsidR="005E3796">
        <w:rPr>
          <w:lang w:eastAsia="tr-TR"/>
        </w:rPr>
        <w:t xml:space="preserve"> (sub-reddits),</w:t>
      </w:r>
      <w:r w:rsidR="00D643F0">
        <w:rPr>
          <w:lang w:eastAsia="tr-TR"/>
        </w:rPr>
        <w:t xml:space="preserve"> with a unique monthly user base close to 200</w:t>
      </w:r>
      <w:r w:rsidR="00006AFE">
        <w:rPr>
          <w:lang w:eastAsia="tr-TR"/>
        </w:rPr>
        <w:t xml:space="preserve"> million</w:t>
      </w:r>
      <w:r w:rsidR="00D643F0">
        <w:rPr>
          <w:lang w:eastAsia="tr-TR"/>
        </w:rPr>
        <w:t xml:space="preserve">. As with many other web forums, </w:t>
      </w:r>
      <w:proofErr w:type="spellStart"/>
      <w:r w:rsidR="00D643F0">
        <w:rPr>
          <w:lang w:eastAsia="tr-TR"/>
        </w:rPr>
        <w:t>reddit</w:t>
      </w:r>
      <w:proofErr w:type="spellEnd"/>
      <w:r w:rsidR="00D643F0">
        <w:rPr>
          <w:lang w:eastAsia="tr-TR"/>
        </w:rPr>
        <w:t xml:space="preserve"> </w:t>
      </w:r>
      <w:r w:rsidR="00006AFE">
        <w:rPr>
          <w:lang w:eastAsia="tr-TR"/>
        </w:rPr>
        <w:t>relies on</w:t>
      </w:r>
      <w:r w:rsidR="00D643F0">
        <w:rPr>
          <w:lang w:eastAsia="tr-TR"/>
        </w:rPr>
        <w:t xml:space="preserve"> volunteer </w:t>
      </w:r>
      <w:r w:rsidR="005E3796">
        <w:rPr>
          <w:lang w:eastAsia="tr-TR"/>
        </w:rPr>
        <w:t>administrators</w:t>
      </w:r>
      <w:r w:rsidR="00D643F0">
        <w:rPr>
          <w:lang w:eastAsia="tr-TR"/>
        </w:rPr>
        <w:t xml:space="preserve"> to moderate </w:t>
      </w:r>
      <w:r w:rsidR="005E3796">
        <w:rPr>
          <w:lang w:eastAsia="tr-TR"/>
        </w:rPr>
        <w:t xml:space="preserve">questions and answers. Due to the large volume of </w:t>
      </w:r>
      <w:proofErr w:type="spellStart"/>
      <w:r w:rsidR="005E3796">
        <w:rPr>
          <w:lang w:eastAsia="tr-TR"/>
        </w:rPr>
        <w:t>reddit</w:t>
      </w:r>
      <w:proofErr w:type="spellEnd"/>
      <w:r w:rsidR="005E3796">
        <w:rPr>
          <w:lang w:eastAsia="tr-TR"/>
        </w:rPr>
        <w:t xml:space="preserve"> posts, </w:t>
      </w:r>
      <w:r w:rsidR="00006AFE">
        <w:rPr>
          <w:lang w:eastAsia="tr-TR"/>
        </w:rPr>
        <w:t>an automated method for text classification is needed</w:t>
      </w:r>
      <w:r w:rsidR="005E3796">
        <w:rPr>
          <w:lang w:eastAsia="tr-TR"/>
        </w:rPr>
        <w:t>. In this paper</w:t>
      </w:r>
      <w:r w:rsidR="00006AFE">
        <w:rPr>
          <w:lang w:eastAsia="tr-TR"/>
        </w:rPr>
        <w:t>,</w:t>
      </w:r>
      <w:r w:rsidR="005E3796">
        <w:rPr>
          <w:lang w:eastAsia="tr-TR"/>
        </w:rPr>
        <w:t xml:space="preserve"> </w:t>
      </w:r>
      <w:r w:rsidR="00006AFE">
        <w:rPr>
          <w:lang w:eastAsia="tr-TR"/>
        </w:rPr>
        <w:t>we present an approach for feature extraction and text classification</w:t>
      </w:r>
      <w:r w:rsidR="005E3796">
        <w:rPr>
          <w:lang w:eastAsia="tr-TR"/>
        </w:rPr>
        <w:t xml:space="preserve"> </w:t>
      </w:r>
      <w:r w:rsidR="00006AFE">
        <w:rPr>
          <w:lang w:eastAsia="tr-TR"/>
        </w:rPr>
        <w:t xml:space="preserve">of posts originating from a limited and diverse set of </w:t>
      </w:r>
      <w:proofErr w:type="spellStart"/>
      <w:r w:rsidR="00006AFE">
        <w:rPr>
          <w:lang w:eastAsia="tr-TR"/>
        </w:rPr>
        <w:t>subreddits</w:t>
      </w:r>
      <w:proofErr w:type="spellEnd"/>
      <w:r w:rsidR="00006AFE">
        <w:rPr>
          <w:lang w:eastAsia="tr-TR"/>
        </w:rPr>
        <w:t>. This</w:t>
      </w:r>
      <w:r w:rsidR="005E3796">
        <w:rPr>
          <w:lang w:eastAsia="tr-TR"/>
        </w:rPr>
        <w:t xml:space="preserve"> approach can be </w:t>
      </w:r>
      <w:r w:rsidR="00006AFE">
        <w:rPr>
          <w:lang w:eastAsia="tr-TR"/>
        </w:rPr>
        <w:t>implemented</w:t>
      </w:r>
      <w:r w:rsidR="005E3796">
        <w:rPr>
          <w:lang w:eastAsia="tr-TR"/>
        </w:rPr>
        <w:t xml:space="preserve"> </w:t>
      </w:r>
      <w:r w:rsidR="00006AFE">
        <w:rPr>
          <w:lang w:eastAsia="tr-TR"/>
        </w:rPr>
        <w:t xml:space="preserve">to generate suggested </w:t>
      </w:r>
      <w:r w:rsidR="000E2ECB">
        <w:rPr>
          <w:lang w:eastAsia="tr-TR"/>
        </w:rPr>
        <w:t xml:space="preserve">forums in which to place a post, and </w:t>
      </w:r>
      <w:r w:rsidR="00006AFE">
        <w:rPr>
          <w:lang w:eastAsia="tr-TR"/>
        </w:rPr>
        <w:t>automatically flag</w:t>
      </w:r>
      <w:r w:rsidR="005E3796">
        <w:rPr>
          <w:lang w:eastAsia="tr-TR"/>
        </w:rPr>
        <w:t xml:space="preserve"> </w:t>
      </w:r>
      <w:r w:rsidR="00006AFE">
        <w:rPr>
          <w:lang w:eastAsia="tr-TR"/>
        </w:rPr>
        <w:t>moderators</w:t>
      </w:r>
      <w:r w:rsidR="005E3796">
        <w:rPr>
          <w:lang w:eastAsia="tr-TR"/>
        </w:rPr>
        <w:t xml:space="preserve"> on </w:t>
      </w:r>
      <w:r w:rsidR="000E2ECB">
        <w:rPr>
          <w:lang w:eastAsia="tr-TR"/>
        </w:rPr>
        <w:t>posts that appear to be best suited for a different</w:t>
      </w:r>
      <w:r w:rsidR="00006AFE">
        <w:rPr>
          <w:lang w:eastAsia="tr-TR"/>
        </w:rPr>
        <w:t xml:space="preserve"> </w:t>
      </w:r>
      <w:proofErr w:type="spellStart"/>
      <w:r w:rsidR="00006AFE">
        <w:rPr>
          <w:lang w:eastAsia="tr-TR"/>
        </w:rPr>
        <w:t>subreddit</w:t>
      </w:r>
      <w:proofErr w:type="spellEnd"/>
      <w:r w:rsidR="00006AFE">
        <w:rPr>
          <w:lang w:eastAsia="tr-TR"/>
        </w:rPr>
        <w:t xml:space="preserve">, alleviating the need for administrators to manually digest and </w:t>
      </w:r>
      <w:r w:rsidR="000E2ECB">
        <w:rPr>
          <w:lang w:eastAsia="tr-TR"/>
        </w:rPr>
        <w:t xml:space="preserve">judge </w:t>
      </w:r>
      <w:r w:rsidR="00006AFE">
        <w:rPr>
          <w:lang w:eastAsia="tr-TR"/>
        </w:rPr>
        <w:t>the relevancy of all newly submitted posts in the forum they moderate</w:t>
      </w:r>
      <w:r w:rsidR="005E3796">
        <w:rPr>
          <w:lang w:eastAsia="tr-TR"/>
        </w:rPr>
        <w:t xml:space="preserve">. </w:t>
      </w:r>
    </w:p>
    <w:p w14:paraId="0A443E57" w14:textId="4DF37CA5" w:rsidR="00E01C47" w:rsidRPr="00B54629" w:rsidRDefault="00705DFD" w:rsidP="00E01C47">
      <w:pPr>
        <w:pStyle w:val="EACLSection"/>
      </w:pPr>
      <w:r>
        <w:t>Related Work</w:t>
      </w:r>
    </w:p>
    <w:p w14:paraId="7718416E" w14:textId="019A227E" w:rsidR="00E01C47" w:rsidRDefault="000E2ECB" w:rsidP="000E2ECB">
      <w:pPr>
        <w:pStyle w:val="EACLText"/>
        <w:ind w:firstLine="270"/>
        <w:rPr>
          <w:lang w:eastAsia="tr-TR"/>
        </w:rPr>
      </w:pPr>
      <w:r>
        <w:rPr>
          <w:lang w:eastAsia="tr-TR"/>
        </w:rPr>
        <w:t>T</w:t>
      </w:r>
      <w:r w:rsidR="006F0A4A">
        <w:rPr>
          <w:lang w:eastAsia="tr-TR"/>
        </w:rPr>
        <w:t xml:space="preserve">ext classification accuracy on </w:t>
      </w:r>
      <w:proofErr w:type="spellStart"/>
      <w:r w:rsidR="006F0A4A">
        <w:rPr>
          <w:lang w:eastAsia="tr-TR"/>
        </w:rPr>
        <w:t>r</w:t>
      </w:r>
      <w:r>
        <w:rPr>
          <w:lang w:eastAsia="tr-TR"/>
        </w:rPr>
        <w:t>eddit</w:t>
      </w:r>
      <w:proofErr w:type="spellEnd"/>
      <w:r>
        <w:rPr>
          <w:lang w:eastAsia="tr-TR"/>
        </w:rPr>
        <w:t xml:space="preserve"> posts is severely limited by the </w:t>
      </w:r>
      <w:r w:rsidR="0073443C">
        <w:rPr>
          <w:lang w:eastAsia="tr-TR"/>
        </w:rPr>
        <w:t>topic cohesion</w:t>
      </w:r>
      <w:r>
        <w:rPr>
          <w:lang w:eastAsia="tr-TR"/>
        </w:rPr>
        <w:t xml:space="preserve"> and appropriateness of the ground truth labels used in any supervised classification algorithm—any set of training data is likely to contain a substantial number of posts which are irrelevant to the </w:t>
      </w:r>
      <w:proofErr w:type="spellStart"/>
      <w:r>
        <w:rPr>
          <w:lang w:eastAsia="tr-TR"/>
        </w:rPr>
        <w:t>subreddit</w:t>
      </w:r>
      <w:proofErr w:type="spellEnd"/>
      <w:r>
        <w:rPr>
          <w:lang w:eastAsia="tr-TR"/>
        </w:rPr>
        <w:t xml:space="preserve"> they have been posted under. This label noise in the training data makes it particularly difficult to compare </w:t>
      </w:r>
      <w:r w:rsidR="002E4068">
        <w:rPr>
          <w:lang w:eastAsia="tr-TR"/>
        </w:rPr>
        <w:t xml:space="preserve">evaluation metrics </w:t>
      </w:r>
      <w:r w:rsidR="00CE0AFC">
        <w:rPr>
          <w:lang w:eastAsia="tr-TR"/>
        </w:rPr>
        <w:t>from this task to performance on similar text classification tasks in other domains. P</w:t>
      </w:r>
      <w:r w:rsidR="006F0A4A">
        <w:rPr>
          <w:lang w:eastAsia="tr-TR"/>
        </w:rPr>
        <w:t xml:space="preserve">revious text classification on </w:t>
      </w:r>
      <w:proofErr w:type="spellStart"/>
      <w:r w:rsidR="006F0A4A">
        <w:rPr>
          <w:lang w:eastAsia="tr-TR"/>
        </w:rPr>
        <w:t>r</w:t>
      </w:r>
      <w:r w:rsidR="00CE0AFC">
        <w:rPr>
          <w:lang w:eastAsia="tr-TR"/>
        </w:rPr>
        <w:t>eddit</w:t>
      </w:r>
      <w:proofErr w:type="spellEnd"/>
      <w:r w:rsidR="00CE0AFC">
        <w:rPr>
          <w:lang w:eastAsia="tr-TR"/>
        </w:rPr>
        <w:t xml:space="preserve"> posts using 2.5 million posts over 12 </w:t>
      </w:r>
      <w:proofErr w:type="spellStart"/>
      <w:r w:rsidR="00CE0AFC">
        <w:rPr>
          <w:lang w:eastAsia="tr-TR"/>
        </w:rPr>
        <w:t>subreddits</w:t>
      </w:r>
      <w:proofErr w:type="spellEnd"/>
      <w:r w:rsidR="00CE0AFC">
        <w:rPr>
          <w:lang w:eastAsia="tr-TR"/>
        </w:rPr>
        <w:t xml:space="preserve"> demonstrated worse performance for more complex models involving Latent </w:t>
      </w:r>
      <w:proofErr w:type="spellStart"/>
      <w:r w:rsidR="00CE0AFC">
        <w:rPr>
          <w:lang w:eastAsia="tr-TR"/>
        </w:rPr>
        <w:t>Dirichlet</w:t>
      </w:r>
      <w:proofErr w:type="spellEnd"/>
      <w:r w:rsidR="00CE0AFC">
        <w:rPr>
          <w:lang w:eastAsia="tr-TR"/>
        </w:rPr>
        <w:t xml:space="preserve"> Allocation and sentiment analysis as compared to simpler unigram bag-of-words models. </w:t>
      </w:r>
      <w:r w:rsidR="0073443C">
        <w:rPr>
          <w:lang w:eastAsia="tr-TR"/>
        </w:rPr>
        <w:t xml:space="preserve">The best performance seen in this previous work was a balanced precision, recall, and </w:t>
      </w:r>
      <w:r w:rsidR="0073443C">
        <w:rPr>
          <w:lang w:eastAsia="tr-TR"/>
        </w:rPr>
        <w:lastRenderedPageBreak/>
        <w:t xml:space="preserve">F1 score of .66 on the test set. However, because the cohesion and quality of posts vary widely from one forum to another, model performance on different sets of </w:t>
      </w:r>
      <w:proofErr w:type="spellStart"/>
      <w:r w:rsidR="0073443C">
        <w:rPr>
          <w:lang w:eastAsia="tr-TR"/>
        </w:rPr>
        <w:t>subreddit</w:t>
      </w:r>
      <w:proofErr w:type="spellEnd"/>
      <w:r w:rsidR="0073443C">
        <w:rPr>
          <w:lang w:eastAsia="tr-TR"/>
        </w:rPr>
        <w:t xml:space="preserve"> labels than those selected for use in our model is not strictly comparable to our performance.  </w:t>
      </w:r>
    </w:p>
    <w:p w14:paraId="64315610" w14:textId="7BC31BCE" w:rsidR="0076271E" w:rsidRPr="0076271E" w:rsidRDefault="008115C6" w:rsidP="0076271E">
      <w:pPr>
        <w:pStyle w:val="EACLSection"/>
      </w:pPr>
      <w:r>
        <w:t>Methods</w:t>
      </w:r>
    </w:p>
    <w:p w14:paraId="3C55A386" w14:textId="6D06261D" w:rsidR="0073443C" w:rsidRDefault="0073443C" w:rsidP="00F14434">
      <w:pPr>
        <w:pStyle w:val="EACLTextIndent"/>
        <w:ind w:firstLine="270"/>
        <w:rPr>
          <w:lang w:eastAsia="tr-TR"/>
        </w:rPr>
        <w:pPrChange w:id="0" w:author="Jacqueline Gutman" w:date="2015-12-19T17:40:00Z">
          <w:pPr>
            <w:pStyle w:val="EACLTextIndent"/>
          </w:pPr>
        </w:pPrChange>
      </w:pPr>
      <w:r>
        <w:rPr>
          <w:lang w:eastAsia="tr-TR"/>
        </w:rPr>
        <w:t xml:space="preserve">In </w:t>
      </w:r>
      <w:r w:rsidR="00461928">
        <w:rPr>
          <w:lang w:eastAsia="tr-TR"/>
        </w:rPr>
        <w:t>developing</w:t>
      </w:r>
      <w:r>
        <w:rPr>
          <w:lang w:eastAsia="tr-TR"/>
        </w:rPr>
        <w:t xml:space="preserve"> the model, we experimented with</w:t>
      </w:r>
      <w:r w:rsidR="00461928">
        <w:rPr>
          <w:lang w:eastAsia="tr-TR"/>
        </w:rPr>
        <w:t xml:space="preserve"> varying approaches at</w:t>
      </w:r>
      <w:r>
        <w:rPr>
          <w:lang w:eastAsia="tr-TR"/>
        </w:rPr>
        <w:t xml:space="preserve"> two distinct </w:t>
      </w:r>
      <w:r w:rsidR="00461928">
        <w:rPr>
          <w:lang w:eastAsia="tr-TR"/>
        </w:rPr>
        <w:t>phases</w:t>
      </w:r>
      <w:r>
        <w:rPr>
          <w:lang w:eastAsia="tr-TR"/>
        </w:rPr>
        <w:t xml:space="preserve"> of </w:t>
      </w:r>
      <w:r w:rsidR="00461928">
        <w:rPr>
          <w:lang w:eastAsia="tr-TR"/>
        </w:rPr>
        <w:t>model building</w:t>
      </w:r>
      <w:r>
        <w:rPr>
          <w:lang w:eastAsia="tr-TR"/>
        </w:rPr>
        <w:t xml:space="preserve">. </w:t>
      </w:r>
      <w:r w:rsidR="00461928">
        <w:rPr>
          <w:lang w:eastAsia="tr-TR"/>
        </w:rPr>
        <w:t>First, we tested several distinct methods of feature extraction to represent the text data in either a high-dimensional/sparse or low-dimensional/dense vector space. In the second phase, these vector representations were provided as input features to a number of supervised learning classification algorithms.</w:t>
      </w:r>
    </w:p>
    <w:p w14:paraId="4F7F9CC1" w14:textId="2186105A" w:rsidR="0076271E" w:rsidRDefault="00461928" w:rsidP="0076271E">
      <w:pPr>
        <w:pStyle w:val="EACLTextIndent"/>
        <w:rPr>
          <w:lang w:eastAsia="tr-TR"/>
        </w:rPr>
      </w:pPr>
      <w:r>
        <w:rPr>
          <w:lang w:eastAsia="tr-TR"/>
        </w:rPr>
        <w:t xml:space="preserve">In the feature extraction phase, we begin by taking a </w:t>
      </w:r>
      <w:r w:rsidR="0076271E">
        <w:rPr>
          <w:lang w:eastAsia="tr-TR"/>
        </w:rPr>
        <w:t xml:space="preserve">bag-of-words (BOW) </w:t>
      </w:r>
      <w:r w:rsidR="00C03030">
        <w:rPr>
          <w:lang w:eastAsia="tr-TR"/>
        </w:rPr>
        <w:t>approach</w:t>
      </w:r>
      <w:r w:rsidR="0076271E">
        <w:rPr>
          <w:lang w:eastAsia="tr-TR"/>
        </w:rPr>
        <w:t xml:space="preserve"> at different order n-grams. </w:t>
      </w:r>
      <w:r>
        <w:rPr>
          <w:lang w:eastAsia="tr-TR"/>
        </w:rPr>
        <w:t>We also describe an alternative approach where</w:t>
      </w:r>
      <w:r w:rsidR="0076271E">
        <w:rPr>
          <w:lang w:eastAsia="tr-TR"/>
        </w:rPr>
        <w:t xml:space="preserve"> word and </w:t>
      </w:r>
      <w:r>
        <w:rPr>
          <w:lang w:eastAsia="tr-TR"/>
        </w:rPr>
        <w:t>document</w:t>
      </w:r>
      <w:r w:rsidR="0076271E">
        <w:rPr>
          <w:lang w:eastAsia="tr-TR"/>
        </w:rPr>
        <w:t xml:space="preserve"> embeddings were learned through a single layer </w:t>
      </w:r>
      <w:r w:rsidR="00C03030">
        <w:rPr>
          <w:lang w:eastAsia="tr-TR"/>
        </w:rPr>
        <w:t>neural</w:t>
      </w:r>
      <w:r w:rsidR="0076271E">
        <w:rPr>
          <w:lang w:eastAsia="tr-TR"/>
        </w:rPr>
        <w:t xml:space="preserve"> net </w:t>
      </w:r>
      <w:r>
        <w:rPr>
          <w:lang w:eastAsia="tr-TR"/>
        </w:rPr>
        <w:t xml:space="preserve">(Word2Vec and Doc2Vec) </w:t>
      </w:r>
      <w:r w:rsidR="0076271E">
        <w:rPr>
          <w:lang w:eastAsia="tr-TR"/>
        </w:rPr>
        <w:t xml:space="preserve">and then </w:t>
      </w:r>
      <w:r>
        <w:rPr>
          <w:lang w:eastAsia="tr-TR"/>
        </w:rPr>
        <w:t>provided to</w:t>
      </w:r>
      <w:r w:rsidR="0076271E">
        <w:rPr>
          <w:lang w:eastAsia="tr-TR"/>
        </w:rPr>
        <w:t xml:space="preserve"> the classifier. </w:t>
      </w:r>
    </w:p>
    <w:p w14:paraId="070EB084" w14:textId="2F45EAD3" w:rsidR="0076271E" w:rsidRPr="0076271E" w:rsidRDefault="00461928" w:rsidP="0076271E">
      <w:pPr>
        <w:pStyle w:val="EACLTextIndent"/>
        <w:rPr>
          <w:lang w:eastAsia="tr-TR"/>
        </w:rPr>
      </w:pPr>
      <w:r>
        <w:rPr>
          <w:lang w:eastAsia="tr-TR"/>
        </w:rPr>
        <w:t xml:space="preserve">In the supervised classification phase, </w:t>
      </w:r>
      <w:r w:rsidR="009E410C">
        <w:rPr>
          <w:lang w:eastAsia="tr-TR"/>
        </w:rPr>
        <w:t>we test the accuracy of a regularized logistic regression, a support vector machine (SVM) with linear kernel and a boosted decision tree. W</w:t>
      </w:r>
      <w:r>
        <w:rPr>
          <w:lang w:eastAsia="tr-TR"/>
        </w:rPr>
        <w:t>e use</w:t>
      </w:r>
      <w:r w:rsidR="0076271E">
        <w:rPr>
          <w:lang w:eastAsia="tr-TR"/>
        </w:rPr>
        <w:t xml:space="preserve"> a </w:t>
      </w:r>
      <w:r w:rsidR="009E410C">
        <w:rPr>
          <w:lang w:eastAsia="tr-TR"/>
        </w:rPr>
        <w:t>N</w:t>
      </w:r>
      <w:r w:rsidR="0076271E">
        <w:rPr>
          <w:lang w:eastAsia="tr-TR"/>
        </w:rPr>
        <w:t xml:space="preserve">aïve </w:t>
      </w:r>
      <w:r w:rsidR="00C03030">
        <w:rPr>
          <w:lang w:eastAsia="tr-TR"/>
        </w:rPr>
        <w:t>Bayes</w:t>
      </w:r>
      <w:r w:rsidR="0076271E">
        <w:rPr>
          <w:lang w:eastAsia="tr-TR"/>
        </w:rPr>
        <w:t xml:space="preserve"> </w:t>
      </w:r>
      <w:r w:rsidR="00C03030">
        <w:rPr>
          <w:lang w:eastAsia="tr-TR"/>
        </w:rPr>
        <w:t xml:space="preserve">classifier as the baseline </w:t>
      </w:r>
      <w:r w:rsidR="009E410C">
        <w:rPr>
          <w:lang w:eastAsia="tr-TR"/>
        </w:rPr>
        <w:t>model, learned from bag-of-words n-gram features.</w:t>
      </w:r>
    </w:p>
    <w:p w14:paraId="5C7B025F" w14:textId="41EB0AA7" w:rsidR="008115C6" w:rsidRDefault="008115C6" w:rsidP="008115C6">
      <w:pPr>
        <w:pStyle w:val="EACLSubsection"/>
        <w:rPr>
          <w:lang w:eastAsia="tr-TR"/>
        </w:rPr>
      </w:pPr>
      <w:r>
        <w:rPr>
          <w:lang w:eastAsia="tr-TR"/>
        </w:rPr>
        <w:t>Data</w:t>
      </w:r>
    </w:p>
    <w:p w14:paraId="305FB898" w14:textId="65D8FBC0" w:rsidR="00C03030" w:rsidRDefault="00C03030" w:rsidP="00F14434">
      <w:pPr>
        <w:pStyle w:val="EACLTextIndent"/>
        <w:ind w:firstLine="270"/>
        <w:rPr>
          <w:lang w:eastAsia="tr-TR"/>
        </w:rPr>
        <w:pPrChange w:id="1" w:author="Jacqueline Gutman" w:date="2015-12-19T17:41:00Z">
          <w:pPr>
            <w:pStyle w:val="EACLTextIndent"/>
          </w:pPr>
        </w:pPrChange>
      </w:pPr>
      <w:r>
        <w:rPr>
          <w:lang w:eastAsia="tr-TR"/>
        </w:rPr>
        <w:t xml:space="preserve">The data used </w:t>
      </w:r>
      <w:r w:rsidR="009E410C">
        <w:rPr>
          <w:lang w:eastAsia="tr-TR"/>
        </w:rPr>
        <w:t xml:space="preserve">in </w:t>
      </w:r>
      <w:r>
        <w:rPr>
          <w:lang w:eastAsia="tr-TR"/>
        </w:rPr>
        <w:t>this analysis c</w:t>
      </w:r>
      <w:r w:rsidR="006F0A4A">
        <w:rPr>
          <w:lang w:eastAsia="tr-TR"/>
        </w:rPr>
        <w:t>omes</w:t>
      </w:r>
      <w:r>
        <w:rPr>
          <w:lang w:eastAsia="tr-TR"/>
        </w:rPr>
        <w:t xml:space="preserve"> from the 2015 Kaggle reddit competition. The data</w:t>
      </w:r>
      <w:r w:rsidR="0058624F">
        <w:rPr>
          <w:lang w:eastAsia="tr-TR"/>
        </w:rPr>
        <w:t>set</w:t>
      </w:r>
      <w:r>
        <w:rPr>
          <w:lang w:eastAsia="tr-TR"/>
        </w:rPr>
        <w:t xml:space="preserve"> contains over 1.7 billion post</w:t>
      </w:r>
      <w:r w:rsidR="0058624F">
        <w:rPr>
          <w:lang w:eastAsia="tr-TR"/>
        </w:rPr>
        <w:t>s</w:t>
      </w:r>
      <w:r>
        <w:rPr>
          <w:lang w:eastAsia="tr-TR"/>
        </w:rPr>
        <w:t xml:space="preserve"> from the month of May, 2015. Features </w:t>
      </w:r>
      <w:r w:rsidR="0058624F">
        <w:rPr>
          <w:lang w:eastAsia="tr-TR"/>
        </w:rPr>
        <w:t>available in the original</w:t>
      </w:r>
      <w:r>
        <w:rPr>
          <w:lang w:eastAsia="tr-TR"/>
        </w:rPr>
        <w:t xml:space="preserve"> dataset include subreddit labels (used as the classification label), the text</w:t>
      </w:r>
      <w:r w:rsidR="0058624F">
        <w:rPr>
          <w:lang w:eastAsia="tr-TR"/>
        </w:rPr>
        <w:t xml:space="preserve"> of the post</w:t>
      </w:r>
      <w:r>
        <w:rPr>
          <w:lang w:eastAsia="tr-TR"/>
        </w:rPr>
        <w:t xml:space="preserve">, as well as </w:t>
      </w:r>
      <w:r w:rsidR="0058624F">
        <w:rPr>
          <w:lang w:eastAsia="tr-TR"/>
        </w:rPr>
        <w:t>metadata about the post</w:t>
      </w:r>
      <w:ins w:id="2" w:author="Jacqueline Gutman" w:date="2015-12-19T17:05:00Z">
        <w:r w:rsidR="00D177A6">
          <w:rPr>
            <w:lang w:eastAsia="tr-TR"/>
          </w:rPr>
          <w:t>,</w:t>
        </w:r>
      </w:ins>
      <w:r w:rsidR="0058624F">
        <w:rPr>
          <w:lang w:eastAsia="tr-TR"/>
        </w:rPr>
        <w:t xml:space="preserve"> including its</w:t>
      </w:r>
      <w:r>
        <w:rPr>
          <w:lang w:eastAsia="tr-TR"/>
        </w:rPr>
        <w:t xml:space="preserve"> timestamp and </w:t>
      </w:r>
      <w:r w:rsidR="0058624F">
        <w:rPr>
          <w:lang w:eastAsia="tr-TR"/>
        </w:rPr>
        <w:t xml:space="preserve">the number of </w:t>
      </w:r>
      <w:del w:id="3" w:author="Jacqueline Gutman" w:date="2015-12-19T17:04:00Z">
        <w:r w:rsidDel="00D177A6">
          <w:rPr>
            <w:lang w:eastAsia="tr-TR"/>
          </w:rPr>
          <w:delText xml:space="preserve">post </w:delText>
        </w:r>
      </w:del>
      <w:r>
        <w:rPr>
          <w:lang w:eastAsia="tr-TR"/>
        </w:rPr>
        <w:t>up-votes and down-votes</w:t>
      </w:r>
      <w:ins w:id="4" w:author="Jacqueline Gutman" w:date="2015-12-19T17:04:00Z">
        <w:r w:rsidR="00D177A6">
          <w:rPr>
            <w:lang w:eastAsia="tr-TR"/>
          </w:rPr>
          <w:t xml:space="preserve"> the post received</w:t>
        </w:r>
      </w:ins>
      <w:r>
        <w:rPr>
          <w:lang w:eastAsia="tr-TR"/>
        </w:rPr>
        <w:t>.</w:t>
      </w:r>
    </w:p>
    <w:p w14:paraId="59F752F6" w14:textId="3FB03600" w:rsidR="00C03030" w:rsidRDefault="00C03030" w:rsidP="00432837">
      <w:pPr>
        <w:pStyle w:val="EACLTextIndent"/>
        <w:rPr>
          <w:lang w:eastAsia="tr-TR"/>
        </w:rPr>
      </w:pPr>
      <w:r>
        <w:rPr>
          <w:lang w:eastAsia="tr-TR"/>
        </w:rPr>
        <w:t xml:space="preserve">The </w:t>
      </w:r>
      <w:r w:rsidR="00574CC5">
        <w:rPr>
          <w:lang w:eastAsia="tr-TR"/>
        </w:rPr>
        <w:t>original</w:t>
      </w:r>
      <w:r>
        <w:rPr>
          <w:lang w:eastAsia="tr-TR"/>
        </w:rPr>
        <w:t xml:space="preserve"> dataset was </w:t>
      </w:r>
      <w:proofErr w:type="spellStart"/>
      <w:r w:rsidR="0058624F">
        <w:rPr>
          <w:lang w:eastAsia="tr-TR"/>
        </w:rPr>
        <w:t>subsetted</w:t>
      </w:r>
      <w:proofErr w:type="spellEnd"/>
      <w:r>
        <w:rPr>
          <w:lang w:eastAsia="tr-TR"/>
        </w:rPr>
        <w:t xml:space="preserve"> </w:t>
      </w:r>
      <w:r w:rsidR="0058624F">
        <w:rPr>
          <w:lang w:eastAsia="tr-TR"/>
        </w:rPr>
        <w:t>to span</w:t>
      </w:r>
      <w:r>
        <w:rPr>
          <w:lang w:eastAsia="tr-TR"/>
        </w:rPr>
        <w:t xml:space="preserve"> five </w:t>
      </w:r>
      <w:proofErr w:type="spellStart"/>
      <w:r>
        <w:rPr>
          <w:lang w:eastAsia="tr-TR"/>
        </w:rPr>
        <w:t>subreddit</w:t>
      </w:r>
      <w:proofErr w:type="spellEnd"/>
      <w:r>
        <w:rPr>
          <w:lang w:eastAsia="tr-TR"/>
        </w:rPr>
        <w:t xml:space="preserve"> categories. </w:t>
      </w:r>
      <w:moveToRangeStart w:id="5" w:author="Jacqueline Gutman" w:date="2015-12-19T14:57:00Z" w:name="move438300381"/>
      <w:moveTo w:id="6" w:author="Jacqueline Gutman" w:date="2015-12-19T14:57:00Z">
        <w:r w:rsidR="00D35435">
          <w:rPr>
            <w:lang w:eastAsia="tr-TR"/>
          </w:rPr>
          <w:t>These five categories were chosen to make the task more tractable by selecting five distinct categories where domain specific vocabularies would be less likely over</w:t>
        </w:r>
        <w:r w:rsidR="00D35435">
          <w:rPr>
            <w:lang w:eastAsia="tr-TR"/>
          </w:rPr>
          <w:lastRenderedPageBreak/>
          <w:t xml:space="preserve">lap. </w:t>
        </w:r>
      </w:moveTo>
      <w:moveToRangeEnd w:id="5"/>
      <w:r>
        <w:rPr>
          <w:lang w:eastAsia="tr-TR"/>
        </w:rPr>
        <w:t xml:space="preserve">Of this </w:t>
      </w:r>
      <w:r w:rsidR="0058624F">
        <w:rPr>
          <w:lang w:eastAsia="tr-TR"/>
        </w:rPr>
        <w:t>sub</w:t>
      </w:r>
      <w:r>
        <w:rPr>
          <w:lang w:eastAsia="tr-TR"/>
        </w:rPr>
        <w:t xml:space="preserve">set, only post with positive scores were kept, with the assumption that </w:t>
      </w:r>
      <w:r w:rsidR="00432837">
        <w:rPr>
          <w:lang w:eastAsia="tr-TR"/>
        </w:rPr>
        <w:t xml:space="preserve">posts with positive scores </w:t>
      </w:r>
      <w:ins w:id="7" w:author="Jacqueline Gutman" w:date="2015-12-19T14:58:00Z">
        <w:r w:rsidR="00D35435">
          <w:rPr>
            <w:lang w:eastAsia="tr-TR"/>
          </w:rPr>
          <w:t xml:space="preserve">(i.e. posts </w:t>
        </w:r>
      </w:ins>
      <w:r w:rsidR="00432837">
        <w:rPr>
          <w:lang w:eastAsia="tr-TR"/>
        </w:rPr>
        <w:t>which received more up-votes than down-votes</w:t>
      </w:r>
      <w:ins w:id="8" w:author="Jacqueline Gutman" w:date="2015-12-19T14:58:00Z">
        <w:r w:rsidR="00D35435">
          <w:rPr>
            <w:lang w:eastAsia="tr-TR"/>
          </w:rPr>
          <w:t>)</w:t>
        </w:r>
      </w:ins>
      <w:r w:rsidR="00432837">
        <w:rPr>
          <w:lang w:eastAsia="tr-TR"/>
        </w:rPr>
        <w:t xml:space="preserve"> were less likely to exhibit significant label noise</w:t>
      </w:r>
      <w:ins w:id="9" w:author="Jacqueline Gutman" w:date="2015-12-19T14:59:00Z">
        <w:r w:rsidR="00D35435">
          <w:rPr>
            <w:lang w:eastAsia="tr-TR"/>
          </w:rPr>
          <w:t xml:space="preserve"> that would undermine the interpretability of the results</w:t>
        </w:r>
      </w:ins>
      <w:r w:rsidR="00432837">
        <w:rPr>
          <w:lang w:eastAsia="tr-TR"/>
        </w:rPr>
        <w:t xml:space="preserve">. </w:t>
      </w:r>
      <w:del w:id="10" w:author="Jacqueline Gutman" w:date="2015-12-19T14:57:00Z">
        <w:r w:rsidR="00574CC5" w:rsidDel="00D35435">
          <w:rPr>
            <w:lang w:eastAsia="tr-TR"/>
          </w:rPr>
          <w:delText>The datase</w:delText>
        </w:r>
        <w:r w:rsidR="00635C10" w:rsidDel="00D35435">
          <w:rPr>
            <w:lang w:eastAsia="tr-TR"/>
          </w:rPr>
          <w:delText>t used in the analysis included just over 1 million posts across five categories, with the number of posts ranging from 139 thousand to 305 thousand posts per category</w:delText>
        </w:r>
        <w:r w:rsidR="00574CC5" w:rsidDel="00D35435">
          <w:rPr>
            <w:lang w:eastAsia="tr-TR"/>
          </w:rPr>
          <w:delText xml:space="preserve">. </w:delText>
        </w:r>
      </w:del>
      <w:moveFromRangeStart w:id="11" w:author="Jacqueline Gutman" w:date="2015-12-19T14:57:00Z" w:name="move438300381"/>
      <w:moveFrom w:id="12" w:author="Jacqueline Gutman" w:date="2015-12-19T14:57:00Z">
        <w:r w:rsidR="00635C10" w:rsidDel="00D35435">
          <w:rPr>
            <w:lang w:eastAsia="tr-TR"/>
          </w:rPr>
          <w:t>These</w:t>
        </w:r>
        <w:r w:rsidR="00574CC5" w:rsidDel="00D35435">
          <w:rPr>
            <w:lang w:eastAsia="tr-TR"/>
          </w:rPr>
          <w:t xml:space="preserve"> five categories were </w:t>
        </w:r>
        <w:r w:rsidR="00635C10" w:rsidDel="00D35435">
          <w:rPr>
            <w:lang w:eastAsia="tr-TR"/>
          </w:rPr>
          <w:t>chosen</w:t>
        </w:r>
        <w:r w:rsidR="00574CC5" w:rsidDel="00D35435">
          <w:rPr>
            <w:lang w:eastAsia="tr-TR"/>
          </w:rPr>
          <w:t xml:space="preserve"> </w:t>
        </w:r>
        <w:r w:rsidR="00635C10" w:rsidDel="00D35435">
          <w:rPr>
            <w:lang w:eastAsia="tr-TR"/>
          </w:rPr>
          <w:t>to make the task more tractable by</w:t>
        </w:r>
        <w:r w:rsidR="00574CC5" w:rsidDel="00D35435">
          <w:rPr>
            <w:lang w:eastAsia="tr-TR"/>
          </w:rPr>
          <w:t xml:space="preserve"> </w:t>
        </w:r>
        <w:r w:rsidR="00635C10" w:rsidDel="00D35435">
          <w:rPr>
            <w:lang w:eastAsia="tr-TR"/>
          </w:rPr>
          <w:t>selecting five distinct categories</w:t>
        </w:r>
        <w:r w:rsidR="00574CC5" w:rsidDel="00D35435">
          <w:rPr>
            <w:lang w:eastAsia="tr-TR"/>
          </w:rPr>
          <w:t xml:space="preserve"> where domain specific vocabularies would </w:t>
        </w:r>
        <w:r w:rsidR="00635C10" w:rsidDel="00D35435">
          <w:rPr>
            <w:lang w:eastAsia="tr-TR"/>
          </w:rPr>
          <w:t>be less likely</w:t>
        </w:r>
        <w:r w:rsidR="00574CC5" w:rsidDel="00D35435">
          <w:rPr>
            <w:lang w:eastAsia="tr-TR"/>
          </w:rPr>
          <w:t xml:space="preserve"> overlap. </w:t>
        </w:r>
      </w:moveFrom>
      <w:moveFromRangeEnd w:id="11"/>
      <w:del w:id="13" w:author="Jacqueline Gutman" w:date="2015-12-19T14:57:00Z">
        <w:r w:rsidR="00574CC5" w:rsidDel="00D35435">
          <w:rPr>
            <w:lang w:eastAsia="tr-TR"/>
          </w:rPr>
          <w:delText xml:space="preserve">These categories </w:delText>
        </w:r>
        <w:r w:rsidR="00635C10" w:rsidDel="00D35435">
          <w:rPr>
            <w:lang w:eastAsia="tr-TR"/>
          </w:rPr>
          <w:delText>are</w:delText>
        </w:r>
        <w:r w:rsidR="00574CC5" w:rsidDel="00D35435">
          <w:rPr>
            <w:lang w:eastAsia="tr-TR"/>
          </w:rPr>
          <w:delText>:</w:delText>
        </w:r>
      </w:del>
    </w:p>
    <w:p w14:paraId="170580D9" w14:textId="398AF6CA" w:rsidR="00D35435" w:rsidRDefault="00D35435" w:rsidP="00D35435">
      <w:pPr>
        <w:pStyle w:val="EACLTextIndent"/>
        <w:rPr>
          <w:ins w:id="14" w:author="Jacqueline Gutman" w:date="2015-12-19T14:56:00Z"/>
          <w:lang w:eastAsia="tr-TR"/>
        </w:rPr>
      </w:pPr>
      <w:ins w:id="15" w:author="Jacqueline Gutman" w:date="2015-12-19T14:56:00Z">
        <w:r>
          <w:rPr>
            <w:lang w:eastAsia="tr-TR"/>
          </w:rPr>
          <w:t xml:space="preserve">The final dataset </w:t>
        </w:r>
      </w:ins>
      <w:ins w:id="16" w:author="Jacqueline Gutman" w:date="2015-12-19T14:57:00Z">
        <w:r>
          <w:rPr>
            <w:lang w:eastAsia="tr-TR"/>
          </w:rPr>
          <w:t xml:space="preserve">used in the analysis </w:t>
        </w:r>
      </w:ins>
      <w:ins w:id="17" w:author="Jacqueline Gutman" w:date="2015-12-19T14:56:00Z">
        <w:r>
          <w:rPr>
            <w:lang w:eastAsia="tr-TR"/>
          </w:rPr>
          <w:t>includes 1,004,560 samples from five sub-</w:t>
        </w:r>
        <w:proofErr w:type="spellStart"/>
        <w:r>
          <w:rPr>
            <w:lang w:eastAsia="tr-TR"/>
          </w:rPr>
          <w:t>reddit</w:t>
        </w:r>
        <w:proofErr w:type="spellEnd"/>
        <w:r>
          <w:rPr>
            <w:lang w:eastAsia="tr-TR"/>
          </w:rPr>
          <w:t xml:space="preserve"> categories. The counts by label as follows.</w:t>
        </w:r>
      </w:ins>
    </w:p>
    <w:p w14:paraId="492CB696" w14:textId="77777777" w:rsidR="00D35435" w:rsidRDefault="00D35435" w:rsidP="00D35435">
      <w:pPr>
        <w:pStyle w:val="EACLTextIndent"/>
        <w:rPr>
          <w:ins w:id="18" w:author="Jacqueline Gutman" w:date="2015-12-19T14:56:00Z"/>
          <w:lang w:eastAsia="tr-TR"/>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1527"/>
      </w:tblGrid>
      <w:tr w:rsidR="00D35435" w14:paraId="054C587C" w14:textId="77777777" w:rsidTr="00866534">
        <w:trPr>
          <w:trHeight w:val="255"/>
          <w:jc w:val="center"/>
          <w:ins w:id="19" w:author="Jacqueline Gutman" w:date="2015-12-19T14:56:00Z"/>
        </w:trPr>
        <w:tc>
          <w:tcPr>
            <w:tcW w:w="1527" w:type="dxa"/>
            <w:tcBorders>
              <w:top w:val="single" w:sz="4" w:space="0" w:color="auto"/>
              <w:bottom w:val="single" w:sz="4" w:space="0" w:color="auto"/>
            </w:tcBorders>
          </w:tcPr>
          <w:p w14:paraId="53656358" w14:textId="77777777" w:rsidR="00D35435" w:rsidRDefault="00D35435" w:rsidP="00866534">
            <w:pPr>
              <w:pStyle w:val="EACLTextIndent"/>
              <w:ind w:firstLine="0"/>
              <w:jc w:val="center"/>
              <w:rPr>
                <w:ins w:id="20" w:author="Jacqueline Gutman" w:date="2015-12-19T14:56:00Z"/>
                <w:lang w:eastAsia="tr-TR"/>
              </w:rPr>
            </w:pPr>
            <w:ins w:id="21" w:author="Jacqueline Gutman" w:date="2015-12-19T14:56:00Z">
              <w:r>
                <w:rPr>
                  <w:lang w:eastAsia="tr-TR"/>
                </w:rPr>
                <w:t>Label</w:t>
              </w:r>
            </w:ins>
          </w:p>
        </w:tc>
        <w:tc>
          <w:tcPr>
            <w:tcW w:w="1527" w:type="dxa"/>
            <w:tcBorders>
              <w:top w:val="single" w:sz="4" w:space="0" w:color="auto"/>
              <w:bottom w:val="single" w:sz="4" w:space="0" w:color="auto"/>
            </w:tcBorders>
          </w:tcPr>
          <w:p w14:paraId="73A1126A" w14:textId="77777777" w:rsidR="00D35435" w:rsidRDefault="00D35435" w:rsidP="00866534">
            <w:pPr>
              <w:pStyle w:val="EACLTextIndent"/>
              <w:ind w:firstLine="0"/>
              <w:jc w:val="center"/>
              <w:rPr>
                <w:ins w:id="22" w:author="Jacqueline Gutman" w:date="2015-12-19T14:56:00Z"/>
                <w:lang w:eastAsia="tr-TR"/>
              </w:rPr>
            </w:pPr>
            <w:ins w:id="23" w:author="Jacqueline Gutman" w:date="2015-12-19T14:56:00Z">
              <w:r>
                <w:rPr>
                  <w:lang w:eastAsia="tr-TR"/>
                </w:rPr>
                <w:t>N</w:t>
              </w:r>
            </w:ins>
          </w:p>
        </w:tc>
      </w:tr>
      <w:tr w:rsidR="00D35435" w14:paraId="3B655E4D" w14:textId="77777777" w:rsidTr="00866534">
        <w:trPr>
          <w:jc w:val="center"/>
          <w:ins w:id="24" w:author="Jacqueline Gutman" w:date="2015-12-19T14:56:00Z"/>
        </w:trPr>
        <w:tc>
          <w:tcPr>
            <w:tcW w:w="1527" w:type="dxa"/>
            <w:tcBorders>
              <w:top w:val="single" w:sz="4" w:space="0" w:color="auto"/>
            </w:tcBorders>
          </w:tcPr>
          <w:p w14:paraId="5CEB36C8" w14:textId="77777777" w:rsidR="00D35435" w:rsidRDefault="00D35435" w:rsidP="00866534">
            <w:pPr>
              <w:pStyle w:val="EACLTextIndent"/>
              <w:ind w:firstLine="0"/>
              <w:jc w:val="center"/>
              <w:rPr>
                <w:ins w:id="25" w:author="Jacqueline Gutman" w:date="2015-12-19T14:56:00Z"/>
                <w:lang w:eastAsia="tr-TR"/>
              </w:rPr>
            </w:pPr>
            <w:ins w:id="26" w:author="Jacqueline Gutman" w:date="2015-12-19T14:56:00Z">
              <w:r>
                <w:rPr>
                  <w:lang w:eastAsia="tr-TR"/>
                </w:rPr>
                <w:t>NFL</w:t>
              </w:r>
            </w:ins>
          </w:p>
        </w:tc>
        <w:tc>
          <w:tcPr>
            <w:tcW w:w="1527" w:type="dxa"/>
            <w:tcBorders>
              <w:top w:val="single" w:sz="4" w:space="0" w:color="auto"/>
            </w:tcBorders>
          </w:tcPr>
          <w:p w14:paraId="46A1772A" w14:textId="77777777" w:rsidR="00D35435" w:rsidRDefault="00D35435" w:rsidP="00866534">
            <w:pPr>
              <w:pStyle w:val="EACLTextIndent"/>
              <w:ind w:firstLine="0"/>
              <w:jc w:val="center"/>
              <w:rPr>
                <w:ins w:id="27" w:author="Jacqueline Gutman" w:date="2015-12-19T14:56:00Z"/>
                <w:lang w:eastAsia="tr-TR"/>
              </w:rPr>
            </w:pPr>
            <w:ins w:id="28" w:author="Jacqueline Gutman" w:date="2015-12-19T14:56:00Z">
              <w:r>
                <w:rPr>
                  <w:lang w:eastAsia="tr-TR"/>
                </w:rPr>
                <w:t>305,566</w:t>
              </w:r>
            </w:ins>
          </w:p>
        </w:tc>
      </w:tr>
      <w:tr w:rsidR="00D35435" w14:paraId="43AF1F39" w14:textId="77777777" w:rsidTr="00866534">
        <w:trPr>
          <w:jc w:val="center"/>
          <w:ins w:id="29" w:author="Jacqueline Gutman" w:date="2015-12-19T14:56:00Z"/>
        </w:trPr>
        <w:tc>
          <w:tcPr>
            <w:tcW w:w="1527" w:type="dxa"/>
          </w:tcPr>
          <w:p w14:paraId="3ADF73DC" w14:textId="77777777" w:rsidR="00D35435" w:rsidRDefault="00D35435" w:rsidP="00866534">
            <w:pPr>
              <w:pStyle w:val="EACLTextIndent"/>
              <w:ind w:firstLine="0"/>
              <w:jc w:val="center"/>
              <w:rPr>
                <w:ins w:id="30" w:author="Jacqueline Gutman" w:date="2015-12-19T14:56:00Z"/>
                <w:lang w:eastAsia="tr-TR"/>
              </w:rPr>
            </w:pPr>
            <w:ins w:id="31" w:author="Jacqueline Gutman" w:date="2015-12-19T14:56:00Z">
              <w:r>
                <w:rPr>
                  <w:lang w:eastAsia="tr-TR"/>
                </w:rPr>
                <w:t>News</w:t>
              </w:r>
            </w:ins>
          </w:p>
        </w:tc>
        <w:tc>
          <w:tcPr>
            <w:tcW w:w="1527" w:type="dxa"/>
          </w:tcPr>
          <w:p w14:paraId="296C8821" w14:textId="77777777" w:rsidR="00D35435" w:rsidRDefault="00D35435" w:rsidP="00866534">
            <w:pPr>
              <w:pStyle w:val="EACLTextIndent"/>
              <w:ind w:firstLine="0"/>
              <w:jc w:val="center"/>
              <w:rPr>
                <w:ins w:id="32" w:author="Jacqueline Gutman" w:date="2015-12-19T14:56:00Z"/>
                <w:lang w:eastAsia="tr-TR"/>
              </w:rPr>
            </w:pPr>
            <w:ins w:id="33" w:author="Jacqueline Gutman" w:date="2015-12-19T14:56:00Z">
              <w:r>
                <w:rPr>
                  <w:lang w:eastAsia="tr-TR"/>
                </w:rPr>
                <w:t>214,614</w:t>
              </w:r>
            </w:ins>
          </w:p>
        </w:tc>
      </w:tr>
      <w:tr w:rsidR="00D35435" w14:paraId="25D8B6FB" w14:textId="77777777" w:rsidTr="00866534">
        <w:trPr>
          <w:jc w:val="center"/>
          <w:ins w:id="34" w:author="Jacqueline Gutman" w:date="2015-12-19T14:56:00Z"/>
        </w:trPr>
        <w:tc>
          <w:tcPr>
            <w:tcW w:w="1527" w:type="dxa"/>
          </w:tcPr>
          <w:p w14:paraId="304DA141" w14:textId="77777777" w:rsidR="00D35435" w:rsidRDefault="00D35435" w:rsidP="00866534">
            <w:pPr>
              <w:pStyle w:val="EACLTextIndent"/>
              <w:ind w:firstLine="0"/>
              <w:jc w:val="center"/>
              <w:rPr>
                <w:ins w:id="35" w:author="Jacqueline Gutman" w:date="2015-12-19T14:56:00Z"/>
                <w:lang w:eastAsia="tr-TR"/>
              </w:rPr>
            </w:pPr>
            <w:ins w:id="36" w:author="Jacqueline Gutman" w:date="2015-12-19T14:56:00Z">
              <w:r>
                <w:rPr>
                  <w:lang w:eastAsia="tr-TR"/>
                </w:rPr>
                <w:t>Movies</w:t>
              </w:r>
            </w:ins>
          </w:p>
        </w:tc>
        <w:tc>
          <w:tcPr>
            <w:tcW w:w="1527" w:type="dxa"/>
          </w:tcPr>
          <w:p w14:paraId="2D300265" w14:textId="77777777" w:rsidR="00D35435" w:rsidRDefault="00D35435" w:rsidP="00866534">
            <w:pPr>
              <w:pStyle w:val="EACLTextIndent"/>
              <w:ind w:firstLine="0"/>
              <w:jc w:val="center"/>
              <w:rPr>
                <w:ins w:id="37" w:author="Jacqueline Gutman" w:date="2015-12-19T14:56:00Z"/>
                <w:lang w:eastAsia="tr-TR"/>
              </w:rPr>
            </w:pPr>
            <w:ins w:id="38" w:author="Jacqueline Gutman" w:date="2015-12-19T14:56:00Z">
              <w:r>
                <w:rPr>
                  <w:lang w:eastAsia="tr-TR"/>
                </w:rPr>
                <w:t>174,176</w:t>
              </w:r>
            </w:ins>
          </w:p>
        </w:tc>
      </w:tr>
      <w:tr w:rsidR="00D35435" w14:paraId="47E4ED79" w14:textId="77777777" w:rsidTr="00866534">
        <w:trPr>
          <w:jc w:val="center"/>
          <w:ins w:id="39" w:author="Jacqueline Gutman" w:date="2015-12-19T14:56:00Z"/>
        </w:trPr>
        <w:tc>
          <w:tcPr>
            <w:tcW w:w="1527" w:type="dxa"/>
          </w:tcPr>
          <w:p w14:paraId="05F0904E" w14:textId="77777777" w:rsidR="00D35435" w:rsidRDefault="00D35435" w:rsidP="00866534">
            <w:pPr>
              <w:pStyle w:val="EACLTextIndent"/>
              <w:ind w:firstLine="0"/>
              <w:jc w:val="center"/>
              <w:rPr>
                <w:ins w:id="40" w:author="Jacqueline Gutman" w:date="2015-12-19T14:56:00Z"/>
                <w:lang w:eastAsia="tr-TR"/>
              </w:rPr>
            </w:pPr>
            <w:proofErr w:type="spellStart"/>
            <w:ins w:id="41" w:author="Jacqueline Gutman" w:date="2015-12-19T14:56:00Z">
              <w:r>
                <w:rPr>
                  <w:lang w:eastAsia="tr-TR"/>
                </w:rPr>
                <w:t>PCMasterRace</w:t>
              </w:r>
              <w:proofErr w:type="spellEnd"/>
            </w:ins>
          </w:p>
        </w:tc>
        <w:tc>
          <w:tcPr>
            <w:tcW w:w="1527" w:type="dxa"/>
          </w:tcPr>
          <w:p w14:paraId="78DCC0FF" w14:textId="77777777" w:rsidR="00D35435" w:rsidRDefault="00D35435" w:rsidP="00866534">
            <w:pPr>
              <w:pStyle w:val="EACLTextIndent"/>
              <w:ind w:firstLine="0"/>
              <w:jc w:val="center"/>
              <w:rPr>
                <w:ins w:id="42" w:author="Jacqueline Gutman" w:date="2015-12-19T14:56:00Z"/>
                <w:lang w:eastAsia="tr-TR"/>
              </w:rPr>
            </w:pPr>
            <w:ins w:id="43" w:author="Jacqueline Gutman" w:date="2015-12-19T14:56:00Z">
              <w:r>
                <w:rPr>
                  <w:lang w:eastAsia="tr-TR"/>
                </w:rPr>
                <w:t>170,494</w:t>
              </w:r>
            </w:ins>
          </w:p>
        </w:tc>
      </w:tr>
      <w:tr w:rsidR="00D35435" w14:paraId="65FCB03C" w14:textId="77777777" w:rsidTr="00866534">
        <w:trPr>
          <w:trHeight w:val="265"/>
          <w:jc w:val="center"/>
          <w:ins w:id="44" w:author="Jacqueline Gutman" w:date="2015-12-19T14:56:00Z"/>
        </w:trPr>
        <w:tc>
          <w:tcPr>
            <w:tcW w:w="1527" w:type="dxa"/>
          </w:tcPr>
          <w:p w14:paraId="34771818" w14:textId="77777777" w:rsidR="00D35435" w:rsidRDefault="00D35435" w:rsidP="00866534">
            <w:pPr>
              <w:pStyle w:val="EACLTextIndent"/>
              <w:ind w:firstLine="0"/>
              <w:jc w:val="center"/>
              <w:rPr>
                <w:ins w:id="45" w:author="Jacqueline Gutman" w:date="2015-12-19T14:56:00Z"/>
                <w:lang w:eastAsia="tr-TR"/>
              </w:rPr>
            </w:pPr>
            <w:ins w:id="46" w:author="Jacqueline Gutman" w:date="2015-12-19T14:56:00Z">
              <w:r>
                <w:rPr>
                  <w:lang w:eastAsia="tr-TR"/>
                </w:rPr>
                <w:t>Relationships</w:t>
              </w:r>
            </w:ins>
          </w:p>
        </w:tc>
        <w:tc>
          <w:tcPr>
            <w:tcW w:w="1527" w:type="dxa"/>
          </w:tcPr>
          <w:p w14:paraId="57E42217" w14:textId="77777777" w:rsidR="00D35435" w:rsidRDefault="00D35435" w:rsidP="00866534">
            <w:pPr>
              <w:pStyle w:val="EACLTextIndent"/>
              <w:ind w:firstLine="0"/>
              <w:jc w:val="center"/>
              <w:rPr>
                <w:ins w:id="47" w:author="Jacqueline Gutman" w:date="2015-12-19T14:56:00Z"/>
                <w:lang w:eastAsia="tr-TR"/>
              </w:rPr>
            </w:pPr>
            <w:ins w:id="48" w:author="Jacqueline Gutman" w:date="2015-12-19T14:56:00Z">
              <w:r>
                <w:rPr>
                  <w:lang w:eastAsia="tr-TR"/>
                </w:rPr>
                <w:t>139,720</w:t>
              </w:r>
            </w:ins>
          </w:p>
        </w:tc>
      </w:tr>
    </w:tbl>
    <w:p w14:paraId="425A305E" w14:textId="77777777" w:rsidR="001128CA" w:rsidRDefault="001128CA" w:rsidP="001128CA">
      <w:pPr>
        <w:pStyle w:val="EACLTextIndent"/>
        <w:ind w:firstLine="0"/>
        <w:rPr>
          <w:ins w:id="49" w:author="Jacqueline Gutman" w:date="2015-12-19T15:00:00Z"/>
          <w:lang w:eastAsia="tr-TR"/>
        </w:rPr>
        <w:pPrChange w:id="50" w:author="Jacqueline Gutman" w:date="2015-12-19T15:00:00Z">
          <w:pPr>
            <w:pStyle w:val="EACLTextIndent"/>
          </w:pPr>
        </w:pPrChange>
      </w:pPr>
    </w:p>
    <w:p w14:paraId="3A795CAD" w14:textId="33951F91" w:rsidR="00574CC5" w:rsidDel="00D35435" w:rsidRDefault="001128CA" w:rsidP="001128CA">
      <w:pPr>
        <w:pStyle w:val="EACLTextIndent"/>
        <w:numPr>
          <w:ilvl w:val="0"/>
          <w:numId w:val="5"/>
        </w:numPr>
        <w:ind w:left="0" w:firstLine="180"/>
        <w:rPr>
          <w:del w:id="51" w:author="Jacqueline Gutman" w:date="2015-12-19T14:56:00Z"/>
          <w:lang w:eastAsia="tr-TR"/>
        </w:rPr>
        <w:pPrChange w:id="52" w:author="Jacqueline Gutman" w:date="2015-12-19T15:01:00Z">
          <w:pPr>
            <w:pStyle w:val="EACLTextIndent"/>
            <w:numPr>
              <w:numId w:val="5"/>
            </w:numPr>
            <w:ind w:left="947" w:hanging="360"/>
          </w:pPr>
        </w:pPrChange>
      </w:pPr>
      <w:ins w:id="53" w:author="Jacqueline Gutman" w:date="2015-12-19T15:01:00Z">
        <w:r>
          <w:rPr>
            <w:lang w:eastAsia="tr-TR"/>
          </w:rPr>
          <w:t>Prior to training</w:t>
        </w:r>
      </w:ins>
      <w:ins w:id="54" w:author="Jacqueline Gutman" w:date="2015-12-19T15:00:00Z">
        <w:r>
          <w:rPr>
            <w:lang w:eastAsia="tr-TR"/>
          </w:rPr>
          <w:t xml:space="preserve"> the classification models</w:t>
        </w:r>
      </w:ins>
      <w:ins w:id="55" w:author="Jacqueline Gutman" w:date="2015-12-19T15:01:00Z">
        <w:r>
          <w:rPr>
            <w:lang w:eastAsia="tr-TR"/>
          </w:rPr>
          <w:t>,</w:t>
        </w:r>
      </w:ins>
      <w:ins w:id="56" w:author="Jacqueline Gutman" w:date="2015-12-19T15:00:00Z">
        <w:r w:rsidR="00F155B9">
          <w:rPr>
            <w:lang w:eastAsia="tr-TR"/>
          </w:rPr>
          <w:t xml:space="preserve"> the data was split </w:t>
        </w:r>
        <w:r>
          <w:rPr>
            <w:lang w:eastAsia="tr-TR"/>
          </w:rPr>
          <w:t>into train</w:t>
        </w:r>
      </w:ins>
      <w:ins w:id="57" w:author="Jacqueline Gutman" w:date="2015-12-19T15:01:00Z">
        <w:r>
          <w:rPr>
            <w:lang w:eastAsia="tr-TR"/>
          </w:rPr>
          <w:t>ing</w:t>
        </w:r>
      </w:ins>
      <w:ins w:id="58" w:author="Jacqueline Gutman" w:date="2015-12-19T15:00:00Z">
        <w:r>
          <w:rPr>
            <w:lang w:eastAsia="tr-TR"/>
          </w:rPr>
          <w:t xml:space="preserve">, </w:t>
        </w:r>
        <w:proofErr w:type="spellStart"/>
        <w:r>
          <w:rPr>
            <w:lang w:eastAsia="tr-TR"/>
          </w:rPr>
          <w:t>validatation</w:t>
        </w:r>
        <w:proofErr w:type="spellEnd"/>
        <w:r>
          <w:rPr>
            <w:lang w:eastAsia="tr-TR"/>
          </w:rPr>
          <w:t xml:space="preserve"> and test sets. </w:t>
        </w:r>
      </w:ins>
      <w:ins w:id="59" w:author="Jacqueline Gutman" w:date="2015-12-19T15:02:00Z">
        <w:r>
          <w:rPr>
            <w:lang w:eastAsia="tr-TR"/>
          </w:rPr>
          <w:t xml:space="preserve">In the bag-of-words n-gram models, </w:t>
        </w:r>
      </w:ins>
      <w:ins w:id="60" w:author="Jacqueline Gutman" w:date="2015-12-19T15:00:00Z">
        <w:r>
          <w:rPr>
            <w:lang w:eastAsia="tr-TR"/>
          </w:rPr>
          <w:t>the validation and test sets were constrained to be balance</w:t>
        </w:r>
      </w:ins>
      <w:ins w:id="61" w:author="Jacqueline Gutman" w:date="2015-12-19T15:02:00Z">
        <w:r>
          <w:rPr>
            <w:lang w:eastAsia="tr-TR"/>
          </w:rPr>
          <w:t>d</w:t>
        </w:r>
      </w:ins>
      <w:ins w:id="62" w:author="Jacqueline Gutman" w:date="2015-12-19T15:00:00Z">
        <w:r>
          <w:rPr>
            <w:lang w:eastAsia="tr-TR"/>
          </w:rPr>
          <w:t xml:space="preserve"> </w:t>
        </w:r>
      </w:ins>
      <w:ins w:id="63" w:author="Jacqueline Gutman" w:date="2015-12-19T15:02:00Z">
        <w:r>
          <w:rPr>
            <w:lang w:eastAsia="tr-TR"/>
          </w:rPr>
          <w:t>equally over</w:t>
        </w:r>
      </w:ins>
      <w:ins w:id="64" w:author="Jacqueline Gutman" w:date="2015-12-19T15:00:00Z">
        <w:r>
          <w:rPr>
            <w:lang w:eastAsia="tr-TR"/>
          </w:rPr>
          <w:t xml:space="preserve"> the five labels, and </w:t>
        </w:r>
        <w:r w:rsidR="00DC602D">
          <w:rPr>
            <w:lang w:eastAsia="tr-TR"/>
          </w:rPr>
          <w:t>weights were used during training</w:t>
        </w:r>
      </w:ins>
      <w:ins w:id="65" w:author="Jacqueline Gutman" w:date="2015-12-19T15:03:00Z">
        <w:r w:rsidR="00DC602D">
          <w:rPr>
            <w:lang w:eastAsia="tr-TR"/>
          </w:rPr>
          <w:t xml:space="preserve"> to provide the mode</w:t>
        </w:r>
      </w:ins>
      <w:ins w:id="66" w:author="Jacqueline Gutman" w:date="2015-12-19T15:04:00Z">
        <w:r w:rsidR="00DC602D">
          <w:rPr>
            <w:lang w:eastAsia="tr-TR"/>
          </w:rPr>
          <w:t>l with a uniform prior distribution over the label set</w:t>
        </w:r>
      </w:ins>
      <w:ins w:id="67" w:author="Jacqueline Gutman" w:date="2015-12-19T15:00:00Z">
        <w:r>
          <w:rPr>
            <w:lang w:eastAsia="tr-TR"/>
          </w:rPr>
          <w:t xml:space="preserve">. In the classification models </w:t>
        </w:r>
      </w:ins>
      <w:ins w:id="68" w:author="Jacqueline Gutman" w:date="2015-12-19T15:04:00Z">
        <w:r w:rsidR="00DC602D">
          <w:rPr>
            <w:lang w:eastAsia="tr-TR"/>
          </w:rPr>
          <w:t>trained on word and document</w:t>
        </w:r>
      </w:ins>
      <w:ins w:id="69" w:author="Jacqueline Gutman" w:date="2015-12-19T15:00:00Z">
        <w:r>
          <w:rPr>
            <w:lang w:eastAsia="tr-TR"/>
          </w:rPr>
          <w:t xml:space="preserve"> embeddings</w:t>
        </w:r>
      </w:ins>
      <w:ins w:id="70" w:author="Jacqueline Gutman" w:date="2015-12-19T15:04:00Z">
        <w:r w:rsidR="00DC602D">
          <w:rPr>
            <w:lang w:eastAsia="tr-TR"/>
          </w:rPr>
          <w:t>,</w:t>
        </w:r>
      </w:ins>
      <w:ins w:id="71" w:author="Jacqueline Gutman" w:date="2015-12-19T15:00:00Z">
        <w:r>
          <w:rPr>
            <w:lang w:eastAsia="tr-TR"/>
          </w:rPr>
          <w:t xml:space="preserve"> </w:t>
        </w:r>
      </w:ins>
      <w:ins w:id="72" w:author="Jacqueline Gutman" w:date="2015-12-19T15:04:00Z">
        <w:r w:rsidR="00DC602D">
          <w:rPr>
            <w:lang w:eastAsia="tr-TR"/>
          </w:rPr>
          <w:t xml:space="preserve">the validation and test data consisted of unbalanced stratified samples of the input, and the classifiers </w:t>
        </w:r>
      </w:ins>
      <w:ins w:id="73" w:author="Jacqueline Gutman" w:date="2015-12-19T15:05:00Z">
        <w:r w:rsidR="00DC602D">
          <w:rPr>
            <w:lang w:eastAsia="tr-TR"/>
          </w:rPr>
          <w:t xml:space="preserve">learned the prior distribution directly from </w:t>
        </w:r>
      </w:ins>
      <w:ins w:id="74" w:author="Jacqueline Gutman" w:date="2015-12-19T15:00:00Z">
        <w:r w:rsidR="00DC602D">
          <w:rPr>
            <w:lang w:eastAsia="tr-TR"/>
          </w:rPr>
          <w:t xml:space="preserve">the </w:t>
        </w:r>
        <w:proofErr w:type="spellStart"/>
        <w:r w:rsidR="00DC602D">
          <w:rPr>
            <w:lang w:eastAsia="tr-TR"/>
          </w:rPr>
          <w:t>unweighted</w:t>
        </w:r>
        <w:proofErr w:type="spellEnd"/>
        <w:r w:rsidR="00DC602D">
          <w:rPr>
            <w:lang w:eastAsia="tr-TR"/>
          </w:rPr>
          <w:t xml:space="preserve"> training data</w:t>
        </w:r>
        <w:r>
          <w:rPr>
            <w:lang w:eastAsia="tr-TR"/>
          </w:rPr>
          <w:t>.</w:t>
        </w:r>
      </w:ins>
      <w:del w:id="75" w:author="Jacqueline Gutman" w:date="2015-12-19T14:56:00Z">
        <w:r w:rsidR="00574CC5" w:rsidDel="00D35435">
          <w:rPr>
            <w:lang w:eastAsia="tr-TR"/>
          </w:rPr>
          <w:delText>NFL (National Football League)</w:delText>
        </w:r>
      </w:del>
    </w:p>
    <w:p w14:paraId="51742E41" w14:textId="6E045C1A" w:rsidR="00635C10" w:rsidDel="00D35435" w:rsidRDefault="00635C10" w:rsidP="001128CA">
      <w:pPr>
        <w:pStyle w:val="EACLTextIndent"/>
        <w:ind w:firstLine="180"/>
        <w:rPr>
          <w:del w:id="76" w:author="Jacqueline Gutman" w:date="2015-12-19T14:56:00Z"/>
          <w:i/>
          <w:lang w:eastAsia="tr-TR"/>
        </w:rPr>
        <w:pPrChange w:id="77" w:author="Jacqueline Gutman" w:date="2015-12-19T15:01:00Z">
          <w:pPr>
            <w:pStyle w:val="EACLTextIndent"/>
            <w:ind w:left="720"/>
          </w:pPr>
        </w:pPrChange>
      </w:pPr>
      <w:del w:id="78" w:author="Jacqueline Gutman" w:date="2015-12-19T14:56:00Z">
        <w:r w:rsidDel="00D35435">
          <w:rPr>
            <w:i/>
            <w:lang w:eastAsia="tr-TR"/>
          </w:rPr>
          <w:delText>305,566 posts</w:delText>
        </w:r>
      </w:del>
    </w:p>
    <w:p w14:paraId="61C39760" w14:textId="30069A66" w:rsidR="00635C10" w:rsidDel="00D35435" w:rsidRDefault="00635C10" w:rsidP="001128CA">
      <w:pPr>
        <w:pStyle w:val="EACLTextIndent"/>
        <w:numPr>
          <w:ilvl w:val="0"/>
          <w:numId w:val="5"/>
        </w:numPr>
        <w:ind w:left="0" w:firstLine="180"/>
        <w:rPr>
          <w:del w:id="79" w:author="Jacqueline Gutman" w:date="2015-12-19T14:56:00Z"/>
          <w:lang w:eastAsia="tr-TR"/>
        </w:rPr>
        <w:pPrChange w:id="80" w:author="Jacqueline Gutman" w:date="2015-12-19T15:01:00Z">
          <w:pPr>
            <w:pStyle w:val="EACLTextIndent"/>
            <w:numPr>
              <w:numId w:val="5"/>
            </w:numPr>
            <w:ind w:left="947" w:hanging="360"/>
          </w:pPr>
        </w:pPrChange>
      </w:pPr>
      <w:del w:id="81" w:author="Jacqueline Gutman" w:date="2015-12-19T14:56:00Z">
        <w:r w:rsidDel="00D35435">
          <w:rPr>
            <w:lang w:eastAsia="tr-TR"/>
          </w:rPr>
          <w:delText>News</w:delText>
        </w:r>
      </w:del>
    </w:p>
    <w:p w14:paraId="1D33A813" w14:textId="18523509" w:rsidR="00635C10" w:rsidRPr="00635C10" w:rsidDel="00D35435" w:rsidRDefault="00635C10" w:rsidP="001128CA">
      <w:pPr>
        <w:pStyle w:val="EACLTextIndent"/>
        <w:ind w:firstLine="180"/>
        <w:rPr>
          <w:del w:id="82" w:author="Jacqueline Gutman" w:date="2015-12-19T14:56:00Z"/>
          <w:i/>
          <w:lang w:eastAsia="tr-TR"/>
        </w:rPr>
        <w:pPrChange w:id="83" w:author="Jacqueline Gutman" w:date="2015-12-19T15:01:00Z">
          <w:pPr>
            <w:pStyle w:val="EACLTextIndent"/>
            <w:ind w:left="720"/>
          </w:pPr>
        </w:pPrChange>
      </w:pPr>
      <w:del w:id="84" w:author="Jacqueline Gutman" w:date="2015-12-19T14:56:00Z">
        <w:r w:rsidDel="00D35435">
          <w:rPr>
            <w:i/>
            <w:lang w:eastAsia="tr-TR"/>
          </w:rPr>
          <w:delText>214,604 posts</w:delText>
        </w:r>
      </w:del>
    </w:p>
    <w:p w14:paraId="615BCE25" w14:textId="5BA9B3AF" w:rsidR="00574CC5" w:rsidDel="00D35435" w:rsidRDefault="00574CC5" w:rsidP="001128CA">
      <w:pPr>
        <w:pStyle w:val="EACLTextIndent"/>
        <w:numPr>
          <w:ilvl w:val="0"/>
          <w:numId w:val="5"/>
        </w:numPr>
        <w:ind w:left="0" w:firstLine="180"/>
        <w:rPr>
          <w:del w:id="85" w:author="Jacqueline Gutman" w:date="2015-12-19T14:56:00Z"/>
          <w:lang w:eastAsia="tr-TR"/>
        </w:rPr>
        <w:pPrChange w:id="86" w:author="Jacqueline Gutman" w:date="2015-12-19T15:01:00Z">
          <w:pPr>
            <w:pStyle w:val="EACLTextIndent"/>
            <w:numPr>
              <w:numId w:val="5"/>
            </w:numPr>
            <w:ind w:left="947" w:hanging="360"/>
          </w:pPr>
        </w:pPrChange>
      </w:pPr>
      <w:del w:id="87" w:author="Jacqueline Gutman" w:date="2015-12-19T14:56:00Z">
        <w:r w:rsidDel="00D35435">
          <w:rPr>
            <w:lang w:eastAsia="tr-TR"/>
          </w:rPr>
          <w:delText>Movies</w:delText>
        </w:r>
      </w:del>
    </w:p>
    <w:p w14:paraId="66CA719A" w14:textId="15D82B69" w:rsidR="00635C10" w:rsidRPr="00635C10" w:rsidDel="00D35435" w:rsidRDefault="00635C10" w:rsidP="001128CA">
      <w:pPr>
        <w:pStyle w:val="EACLTextIndent"/>
        <w:ind w:firstLine="180"/>
        <w:rPr>
          <w:del w:id="88" w:author="Jacqueline Gutman" w:date="2015-12-19T14:56:00Z"/>
          <w:i/>
          <w:lang w:eastAsia="tr-TR"/>
        </w:rPr>
        <w:pPrChange w:id="89" w:author="Jacqueline Gutman" w:date="2015-12-19T15:01:00Z">
          <w:pPr>
            <w:pStyle w:val="EACLTextIndent"/>
            <w:ind w:left="947" w:firstLine="0"/>
          </w:pPr>
        </w:pPrChange>
      </w:pPr>
      <w:del w:id="90" w:author="Jacqueline Gutman" w:date="2015-12-19T14:56:00Z">
        <w:r w:rsidDel="00D35435">
          <w:rPr>
            <w:i/>
            <w:lang w:eastAsia="tr-TR"/>
          </w:rPr>
          <w:delText>174,176</w:delText>
        </w:r>
      </w:del>
    </w:p>
    <w:p w14:paraId="178FD814" w14:textId="04BE69A6" w:rsidR="00574CC5" w:rsidDel="00D35435" w:rsidRDefault="00574CC5" w:rsidP="001128CA">
      <w:pPr>
        <w:pStyle w:val="EACLTextIndent"/>
        <w:numPr>
          <w:ilvl w:val="0"/>
          <w:numId w:val="5"/>
        </w:numPr>
        <w:ind w:left="0" w:firstLine="180"/>
        <w:rPr>
          <w:del w:id="91" w:author="Jacqueline Gutman" w:date="2015-12-19T14:56:00Z"/>
          <w:lang w:eastAsia="tr-TR"/>
        </w:rPr>
        <w:pPrChange w:id="92" w:author="Jacqueline Gutman" w:date="2015-12-19T15:01:00Z">
          <w:pPr>
            <w:pStyle w:val="EACLTextIndent"/>
            <w:numPr>
              <w:numId w:val="5"/>
            </w:numPr>
            <w:ind w:left="947" w:hanging="360"/>
          </w:pPr>
        </w:pPrChange>
      </w:pPr>
      <w:del w:id="93" w:author="Jacqueline Gutman" w:date="2015-12-19T14:56:00Z">
        <w:r w:rsidDel="00D35435">
          <w:rPr>
            <w:lang w:eastAsia="tr-TR"/>
          </w:rPr>
          <w:delText>PCMasterRace (Computing)</w:delText>
        </w:r>
      </w:del>
    </w:p>
    <w:p w14:paraId="3E1E5C0C" w14:textId="17E7AA9F" w:rsidR="00635C10" w:rsidDel="00D35435" w:rsidRDefault="00635C10" w:rsidP="001128CA">
      <w:pPr>
        <w:pStyle w:val="EACLTextIndent"/>
        <w:ind w:firstLine="180"/>
        <w:rPr>
          <w:del w:id="94" w:author="Jacqueline Gutman" w:date="2015-12-19T14:56:00Z"/>
          <w:i/>
          <w:lang w:eastAsia="tr-TR"/>
        </w:rPr>
        <w:pPrChange w:id="95" w:author="Jacqueline Gutman" w:date="2015-12-19T15:01:00Z">
          <w:pPr>
            <w:pStyle w:val="EACLTextIndent"/>
            <w:ind w:left="947" w:firstLine="0"/>
          </w:pPr>
        </w:pPrChange>
      </w:pPr>
      <w:del w:id="96" w:author="Jacqueline Gutman" w:date="2015-12-19T14:56:00Z">
        <w:r w:rsidDel="00D35435">
          <w:rPr>
            <w:i/>
            <w:lang w:eastAsia="tr-TR"/>
          </w:rPr>
          <w:delText>170,494 posts</w:delText>
        </w:r>
      </w:del>
    </w:p>
    <w:p w14:paraId="19CD198C" w14:textId="096C1C93" w:rsidR="00635C10" w:rsidDel="00D35435" w:rsidRDefault="00635C10" w:rsidP="001128CA">
      <w:pPr>
        <w:pStyle w:val="EACLTextIndent"/>
        <w:numPr>
          <w:ilvl w:val="0"/>
          <w:numId w:val="5"/>
        </w:numPr>
        <w:ind w:left="0" w:firstLine="180"/>
        <w:rPr>
          <w:del w:id="97" w:author="Jacqueline Gutman" w:date="2015-12-19T14:56:00Z"/>
          <w:lang w:eastAsia="tr-TR"/>
        </w:rPr>
        <w:pPrChange w:id="98" w:author="Jacqueline Gutman" w:date="2015-12-19T15:01:00Z">
          <w:pPr>
            <w:pStyle w:val="EACLTextIndent"/>
            <w:numPr>
              <w:numId w:val="5"/>
            </w:numPr>
            <w:ind w:left="947" w:hanging="360"/>
          </w:pPr>
        </w:pPrChange>
      </w:pPr>
      <w:del w:id="99" w:author="Jacqueline Gutman" w:date="2015-12-19T14:56:00Z">
        <w:r w:rsidDel="00D35435">
          <w:rPr>
            <w:lang w:eastAsia="tr-TR"/>
          </w:rPr>
          <w:delText>Relationships</w:delText>
        </w:r>
      </w:del>
    </w:p>
    <w:p w14:paraId="5059A2F3" w14:textId="381BA13D" w:rsidR="00635C10" w:rsidRPr="00635C10" w:rsidDel="00D35435" w:rsidRDefault="00635C10" w:rsidP="001128CA">
      <w:pPr>
        <w:pStyle w:val="EACLTextIndent"/>
        <w:ind w:firstLine="180"/>
        <w:rPr>
          <w:del w:id="100" w:author="Jacqueline Gutman" w:date="2015-12-19T14:56:00Z"/>
          <w:i/>
          <w:lang w:eastAsia="tr-TR"/>
        </w:rPr>
        <w:pPrChange w:id="101" w:author="Jacqueline Gutman" w:date="2015-12-19T15:01:00Z">
          <w:pPr>
            <w:pStyle w:val="EACLTextIndent"/>
            <w:ind w:left="947" w:firstLine="0"/>
          </w:pPr>
        </w:pPrChange>
      </w:pPr>
      <w:del w:id="102" w:author="Jacqueline Gutman" w:date="2015-12-19T14:56:00Z">
        <w:r w:rsidDel="00D35435">
          <w:rPr>
            <w:i/>
            <w:lang w:eastAsia="tr-TR"/>
          </w:rPr>
          <w:delText>139,720 posts</w:delText>
        </w:r>
      </w:del>
    </w:p>
    <w:p w14:paraId="0078A8FD" w14:textId="77777777" w:rsidR="00574CC5" w:rsidRPr="00C03030" w:rsidRDefault="00574CC5" w:rsidP="001128CA">
      <w:pPr>
        <w:pStyle w:val="EACLTextIndent"/>
        <w:ind w:firstLine="180"/>
        <w:rPr>
          <w:lang w:eastAsia="tr-TR"/>
        </w:rPr>
        <w:pPrChange w:id="103" w:author="Jacqueline Gutman" w:date="2015-12-19T15:01:00Z">
          <w:pPr>
            <w:pStyle w:val="EACLTextIndent"/>
          </w:pPr>
        </w:pPrChange>
      </w:pPr>
    </w:p>
    <w:p w14:paraId="10CEDB9B" w14:textId="7D192B4A" w:rsidR="008115C6" w:rsidRDefault="008115C6" w:rsidP="008115C6">
      <w:pPr>
        <w:pStyle w:val="EACLSubsection"/>
        <w:rPr>
          <w:lang w:eastAsia="tr-TR"/>
        </w:rPr>
      </w:pPr>
      <w:r>
        <w:rPr>
          <w:lang w:eastAsia="tr-TR"/>
        </w:rPr>
        <w:t>Evaluation Metrics</w:t>
      </w:r>
    </w:p>
    <w:p w14:paraId="3E213FAA" w14:textId="387D8AB2" w:rsidR="00574CC5" w:rsidRDefault="00574CC5" w:rsidP="00574CC5">
      <w:pPr>
        <w:pStyle w:val="EACLTextIndent"/>
        <w:rPr>
          <w:ins w:id="104" w:author="Jacqueline Gutman" w:date="2015-12-19T15:26:00Z"/>
          <w:lang w:eastAsia="tr-TR"/>
        </w:rPr>
      </w:pPr>
      <w:r>
        <w:rPr>
          <w:lang w:eastAsia="tr-TR"/>
        </w:rPr>
        <w:t>Given the nature of our multiclass problem</w:t>
      </w:r>
      <w:r w:rsidR="000777EF">
        <w:rPr>
          <w:lang w:eastAsia="tr-TR"/>
        </w:rPr>
        <w:t>,</w:t>
      </w:r>
      <w:r>
        <w:rPr>
          <w:lang w:eastAsia="tr-TR"/>
        </w:rPr>
        <w:t xml:space="preserve"> the </w:t>
      </w:r>
      <w:r w:rsidR="000777EF">
        <w:rPr>
          <w:lang w:eastAsia="tr-TR"/>
        </w:rPr>
        <w:t>performance</w:t>
      </w:r>
      <w:r>
        <w:rPr>
          <w:lang w:eastAsia="tr-TR"/>
        </w:rPr>
        <w:t xml:space="preserve"> of the models </w:t>
      </w:r>
      <w:r w:rsidR="000777EF">
        <w:rPr>
          <w:lang w:eastAsia="tr-TR"/>
        </w:rPr>
        <w:t>included</w:t>
      </w:r>
      <w:r>
        <w:rPr>
          <w:lang w:eastAsia="tr-TR"/>
        </w:rPr>
        <w:t xml:space="preserve"> in our analysis </w:t>
      </w:r>
      <w:del w:id="105" w:author="Jacqueline Gutman" w:date="2015-12-19T15:15:00Z">
        <w:r w:rsidDel="00527467">
          <w:rPr>
            <w:lang w:eastAsia="tr-TR"/>
          </w:rPr>
          <w:delText>involve a number of</w:delText>
        </w:r>
      </w:del>
      <w:ins w:id="106" w:author="Jacqueline Gutman" w:date="2015-12-19T15:15:00Z">
        <w:r w:rsidR="00527467">
          <w:rPr>
            <w:lang w:eastAsia="tr-TR"/>
          </w:rPr>
          <w:t>can be evaluated wi</w:t>
        </w:r>
        <w:r w:rsidR="00D11E04">
          <w:rPr>
            <w:lang w:eastAsia="tr-TR"/>
          </w:rPr>
          <w:t xml:space="preserve">th </w:t>
        </w:r>
      </w:ins>
      <w:ins w:id="107" w:author="Jacqueline Gutman" w:date="2015-12-19T15:24:00Z">
        <w:r w:rsidR="00D11E04">
          <w:rPr>
            <w:lang w:eastAsia="tr-TR"/>
          </w:rPr>
          <w:t>a number of different</w:t>
        </w:r>
      </w:ins>
      <w:r>
        <w:rPr>
          <w:lang w:eastAsia="tr-TR"/>
        </w:rPr>
        <w:t xml:space="preserve"> evaluation metrics</w:t>
      </w:r>
      <w:ins w:id="108" w:author="Jacqueline Gutman" w:date="2015-12-19T15:24:00Z">
        <w:r w:rsidR="00D11E04">
          <w:rPr>
            <w:lang w:eastAsia="tr-TR"/>
          </w:rPr>
          <w:t>, some of</w:t>
        </w:r>
      </w:ins>
      <w:ins w:id="109" w:author="Jacqueline Gutman" w:date="2015-12-19T15:15:00Z">
        <w:r w:rsidR="00D11E04">
          <w:rPr>
            <w:lang w:eastAsia="tr-TR"/>
          </w:rPr>
          <w:t xml:space="preserve"> which may provide competing objectives</w:t>
        </w:r>
      </w:ins>
      <w:r>
        <w:rPr>
          <w:lang w:eastAsia="tr-TR"/>
        </w:rPr>
        <w:t>.</w:t>
      </w:r>
      <w:ins w:id="110" w:author="Jacqueline Gutman" w:date="2015-12-19T15:15:00Z">
        <w:r w:rsidR="00D11E04">
          <w:rPr>
            <w:lang w:eastAsia="tr-TR"/>
          </w:rPr>
          <w:t xml:space="preserve"> For </w:t>
        </w:r>
        <w:proofErr w:type="spellStart"/>
        <w:r w:rsidR="00D11E04">
          <w:rPr>
            <w:lang w:eastAsia="tr-TR"/>
          </w:rPr>
          <w:t>hyperparameter</w:t>
        </w:r>
        <w:proofErr w:type="spellEnd"/>
        <w:r w:rsidR="00D11E04">
          <w:rPr>
            <w:lang w:eastAsia="tr-TR"/>
          </w:rPr>
          <w:t xml:space="preserve"> tuning and cross-validation, we used overall accuracy</w:t>
        </w:r>
      </w:ins>
      <w:ins w:id="111" w:author="Jacqueline Gutman" w:date="2015-12-19T15:16:00Z">
        <w:r w:rsidR="00D11E04">
          <w:rPr>
            <w:lang w:eastAsia="tr-TR"/>
          </w:rPr>
          <w:t xml:space="preserve"> on the validation set</w:t>
        </w:r>
      </w:ins>
      <w:ins w:id="112" w:author="Jacqueline Gutman" w:date="2015-12-19T15:15:00Z">
        <w:r w:rsidR="00D11E04">
          <w:rPr>
            <w:lang w:eastAsia="tr-TR"/>
          </w:rPr>
          <w:t xml:space="preserve"> as the objective</w:t>
        </w:r>
      </w:ins>
      <w:ins w:id="113" w:author="Jacqueline Gutman" w:date="2015-12-19T15:24:00Z">
        <w:r w:rsidR="00D11E04">
          <w:rPr>
            <w:lang w:eastAsia="tr-TR"/>
          </w:rPr>
          <w:t xml:space="preserve"> function to maximize</w:t>
        </w:r>
      </w:ins>
      <w:ins w:id="114" w:author="Jacqueline Gutman" w:date="2015-12-19T15:17:00Z">
        <w:r w:rsidR="00D11E04">
          <w:rPr>
            <w:lang w:eastAsia="tr-TR"/>
          </w:rPr>
          <w:t>.</w:t>
        </w:r>
      </w:ins>
      <w:r>
        <w:rPr>
          <w:lang w:eastAsia="tr-TR"/>
        </w:rPr>
        <w:t xml:space="preserve"> </w:t>
      </w:r>
      <w:del w:id="115" w:author="Jacqueline Gutman" w:date="2015-12-19T15:17:00Z">
        <w:r w:rsidDel="00D11E04">
          <w:rPr>
            <w:lang w:eastAsia="tr-TR"/>
          </w:rPr>
          <w:delText>These metrics include</w:delText>
        </w:r>
      </w:del>
      <w:ins w:id="116" w:author="Jacqueline Gutman" w:date="2015-12-19T15:17:00Z">
        <w:r w:rsidR="00D11E04">
          <w:rPr>
            <w:lang w:eastAsia="tr-TR"/>
          </w:rPr>
          <w:t>On the final models, we considered</w:t>
        </w:r>
      </w:ins>
      <w:ins w:id="117" w:author="Jacqueline Gutman" w:date="2015-12-19T15:18:00Z">
        <w:r w:rsidR="00D11E04">
          <w:rPr>
            <w:lang w:eastAsia="tr-TR"/>
          </w:rPr>
          <w:t xml:space="preserve"> </w:t>
        </w:r>
      </w:ins>
      <w:r>
        <w:rPr>
          <w:lang w:eastAsia="tr-TR"/>
        </w:rPr>
        <w:t xml:space="preserve"> within-class precision, recall and F1</w:t>
      </w:r>
      <w:ins w:id="118" w:author="Jacqueline Gutman" w:date="2015-12-19T15:18:00Z">
        <w:r w:rsidR="00D11E04">
          <w:rPr>
            <w:lang w:eastAsia="tr-TR"/>
          </w:rPr>
          <w:t xml:space="preserve"> scores</w:t>
        </w:r>
      </w:ins>
      <w:r>
        <w:rPr>
          <w:lang w:eastAsia="tr-TR"/>
        </w:rPr>
        <w:t xml:space="preserve">, </w:t>
      </w:r>
      <w:del w:id="119" w:author="Jacqueline Gutman" w:date="2015-12-19T15:19:00Z">
        <w:r w:rsidDel="00D11E04">
          <w:rPr>
            <w:lang w:eastAsia="tr-TR"/>
          </w:rPr>
          <w:delText>overall (mean) precision</w:delText>
        </w:r>
      </w:del>
      <w:ins w:id="120" w:author="Jacqueline Gutman" w:date="2015-12-19T15:19:00Z">
        <w:r w:rsidR="00D11E04">
          <w:rPr>
            <w:lang w:eastAsia="tr-TR"/>
          </w:rPr>
          <w:t xml:space="preserve">as well as </w:t>
        </w:r>
      </w:ins>
      <w:ins w:id="121" w:author="Jacqueline Gutman" w:date="2015-12-19T15:20:00Z">
        <w:r w:rsidR="00D11E04">
          <w:rPr>
            <w:lang w:eastAsia="tr-TR"/>
          </w:rPr>
          <w:t xml:space="preserve">overall model accuracy. For each model, we also computed </w:t>
        </w:r>
      </w:ins>
      <w:ins w:id="122" w:author="Jacqueline Gutman" w:date="2015-12-19T15:19:00Z">
        <w:r w:rsidR="00D11E04">
          <w:rPr>
            <w:lang w:eastAsia="tr-TR"/>
          </w:rPr>
          <w:t>both macro- (across classes) and micro- (across samples) averages of precision</w:t>
        </w:r>
      </w:ins>
      <w:r>
        <w:rPr>
          <w:lang w:eastAsia="tr-TR"/>
        </w:rPr>
        <w:t xml:space="preserve">, recall and F1 </w:t>
      </w:r>
      <w:ins w:id="123" w:author="Jacqueline Gutman" w:date="2015-12-19T15:20:00Z">
        <w:r w:rsidR="00D11E04">
          <w:rPr>
            <w:lang w:eastAsia="tr-TR"/>
          </w:rPr>
          <w:t>scores.</w:t>
        </w:r>
      </w:ins>
      <w:del w:id="124" w:author="Jacqueline Gutman" w:date="2015-12-19T15:20:00Z">
        <w:r w:rsidDel="00D11E04">
          <w:rPr>
            <w:lang w:eastAsia="tr-TR"/>
          </w:rPr>
          <w:delText>and model accuracy.</w:delText>
        </w:r>
      </w:del>
      <w:r>
        <w:rPr>
          <w:lang w:eastAsia="tr-TR"/>
        </w:rPr>
        <w:t xml:space="preserve"> </w:t>
      </w:r>
      <w:ins w:id="125" w:author="Jacqueline Gutman" w:date="2015-12-19T15:21:00Z">
        <w:r w:rsidR="00D11E04">
          <w:rPr>
            <w:lang w:eastAsia="tr-TR"/>
          </w:rPr>
          <w:t xml:space="preserve">Typically, model selection decisions were not significantly impacted by choice of metric as the best-performing models tended to outperform other models on </w:t>
        </w:r>
      </w:ins>
      <w:ins w:id="126" w:author="Jacqueline Gutman" w:date="2015-12-19T15:22:00Z">
        <w:r w:rsidR="00D11E04">
          <w:rPr>
            <w:lang w:eastAsia="tr-TR"/>
          </w:rPr>
          <w:t>any</w:t>
        </w:r>
      </w:ins>
      <w:ins w:id="127" w:author="Jacqueline Gutman" w:date="2015-12-19T15:21:00Z">
        <w:r w:rsidR="00D11E04">
          <w:rPr>
            <w:lang w:eastAsia="tr-TR"/>
          </w:rPr>
          <w:t xml:space="preserve"> choice of metrics.</w:t>
        </w:r>
      </w:ins>
    </w:p>
    <w:p w14:paraId="3CD6D628" w14:textId="38F6C501" w:rsidR="00AE732C" w:rsidRDefault="00AE732C" w:rsidP="00574CC5">
      <w:pPr>
        <w:pStyle w:val="EACLTextIndent"/>
        <w:rPr>
          <w:lang w:eastAsia="tr-TR"/>
        </w:rPr>
      </w:pPr>
      <w:ins w:id="128" w:author="Jacqueline Gutman" w:date="2015-12-19T15:27:00Z">
        <w:r>
          <w:rPr>
            <w:lang w:eastAsia="tr-TR"/>
          </w:rPr>
          <w:t>Because the models tended to be biased towards the highest recall and lowest precision on both the most frequent and least frequent classes (NFL and relationships)</w:t>
        </w:r>
      </w:ins>
      <w:ins w:id="129" w:author="Jacqueline Gutman" w:date="2015-12-19T15:28:00Z">
        <w:r>
          <w:rPr>
            <w:lang w:eastAsia="tr-TR"/>
          </w:rPr>
          <w:t xml:space="preserve">, differences in performance that were a function </w:t>
        </w:r>
      </w:ins>
      <w:ins w:id="130" w:author="Jacqueline Gutman" w:date="2015-12-19T15:44:00Z">
        <w:r w:rsidR="00DB2133">
          <w:rPr>
            <w:lang w:eastAsia="tr-TR"/>
          </w:rPr>
          <w:t>of test</w:t>
        </w:r>
      </w:ins>
      <w:ins w:id="131" w:author="Jacqueline Gutman" w:date="2015-12-19T15:45:00Z">
        <w:r w:rsidR="00DB2133">
          <w:rPr>
            <w:lang w:eastAsia="tr-TR"/>
          </w:rPr>
          <w:t>ing</w:t>
        </w:r>
      </w:ins>
      <w:ins w:id="132" w:author="Jacqueline Gutman" w:date="2015-12-19T15:44:00Z">
        <w:r w:rsidR="00DB2133">
          <w:rPr>
            <w:lang w:eastAsia="tr-TR"/>
          </w:rPr>
          <w:t xml:space="preserve"> on balanced vs. unbalanced data</w:t>
        </w:r>
      </w:ins>
      <w:ins w:id="133" w:author="Jacqueline Gutman" w:date="2015-12-19T15:45:00Z">
        <w:r w:rsidR="00DB2133">
          <w:rPr>
            <w:lang w:eastAsia="tr-TR"/>
          </w:rPr>
          <w:t xml:space="preserve"> or using macro- vs. micro- averages</w:t>
        </w:r>
        <w:r w:rsidR="004C2953">
          <w:rPr>
            <w:lang w:eastAsia="tr-TR"/>
          </w:rPr>
          <w:t xml:space="preserve"> tended to average out and ultimately did not affect model selection</w:t>
        </w:r>
      </w:ins>
      <w:ins w:id="134" w:author="Jacqueline Gutman" w:date="2015-12-19T15:47:00Z">
        <w:r w:rsidR="004C2953">
          <w:rPr>
            <w:lang w:eastAsia="tr-TR"/>
          </w:rPr>
          <w:t xml:space="preserve"> or alter performance by more than 1.5 percentage points</w:t>
        </w:r>
      </w:ins>
      <w:ins w:id="135" w:author="Jacqueline Gutman" w:date="2015-12-19T15:45:00Z">
        <w:r w:rsidR="004C2953">
          <w:rPr>
            <w:lang w:eastAsia="tr-TR"/>
          </w:rPr>
          <w:t>.</w:t>
        </w:r>
      </w:ins>
    </w:p>
    <w:p w14:paraId="16483399" w14:textId="571D435E" w:rsidR="00574CC5" w:rsidDel="00D11E04" w:rsidRDefault="00574CC5" w:rsidP="00574CC5">
      <w:pPr>
        <w:pStyle w:val="EACLTextIndent"/>
        <w:rPr>
          <w:del w:id="136" w:author="Jacqueline Gutman" w:date="2015-12-19T15:25:00Z"/>
          <w:lang w:eastAsia="tr-TR"/>
        </w:rPr>
      </w:pPr>
      <w:del w:id="137" w:author="Jacqueline Gutman" w:date="2015-12-19T15:25:00Z">
        <w:r w:rsidDel="00D11E04">
          <w:rPr>
            <w:lang w:eastAsia="tr-TR"/>
          </w:rPr>
          <w:delText>Ideally, the e</w:delText>
        </w:r>
        <w:r w:rsidR="00BA453E" w:rsidDel="00D11E04">
          <w:rPr>
            <w:lang w:eastAsia="tr-TR"/>
          </w:rPr>
          <w:delText>ffectiveness of the classification model can be retrieved from the within-class precision, recall and F1 scores. But to summarize the overall model’s accuracy the averages were taken across these three metrics. In addition, the overall accuracy of the model was used in performance summarization.</w:delText>
        </w:r>
      </w:del>
    </w:p>
    <w:p w14:paraId="20538649" w14:textId="7514DFB3" w:rsidR="00DB69CB" w:rsidRPr="00574CC5" w:rsidDel="00AE732C" w:rsidRDefault="00DB69CB" w:rsidP="00574CC5">
      <w:pPr>
        <w:pStyle w:val="EACLTextIndent"/>
        <w:rPr>
          <w:del w:id="138" w:author="Jacqueline Gutman" w:date="2015-12-19T15:26:00Z"/>
          <w:lang w:eastAsia="tr-TR"/>
        </w:rPr>
      </w:pPr>
      <w:del w:id="139" w:author="Jacqueline Gutman" w:date="2015-12-19T15:26:00Z">
        <w:r w:rsidDel="00AE732C">
          <w:rPr>
            <w:lang w:eastAsia="tr-TR"/>
          </w:rPr>
          <w:delText>[TRAINING/VALIDATION/TESTING SPLIT]</w:delText>
        </w:r>
      </w:del>
    </w:p>
    <w:p w14:paraId="71347A29" w14:textId="3884D596" w:rsidR="00966A96" w:rsidRDefault="008115C6" w:rsidP="00D177A6">
      <w:pPr>
        <w:pStyle w:val="EACLSubsection"/>
        <w:rPr>
          <w:ins w:id="140" w:author="Jacqueline Gutman" w:date="2015-12-19T16:34:00Z"/>
          <w:lang w:eastAsia="tr-TR"/>
        </w:rPr>
      </w:pPr>
      <w:r>
        <w:rPr>
          <w:lang w:eastAsia="tr-TR"/>
        </w:rPr>
        <w:t>Feature Extraction</w:t>
      </w:r>
    </w:p>
    <w:p w14:paraId="5B02A4C5" w14:textId="334AE050" w:rsidR="00966A96" w:rsidRPr="00966A96" w:rsidDel="00FD40FB" w:rsidRDefault="00966A96" w:rsidP="00966A96">
      <w:pPr>
        <w:pStyle w:val="EACLSubsection"/>
        <w:numPr>
          <w:ilvl w:val="2"/>
          <w:numId w:val="2"/>
        </w:numPr>
        <w:rPr>
          <w:del w:id="141" w:author="Jacqueline Gutman" w:date="2015-12-19T16:36:00Z"/>
          <w:rPrChange w:id="142" w:author="Jacqueline Gutman" w:date="2015-12-19T16:34:00Z">
            <w:rPr>
              <w:del w:id="143" w:author="Jacqueline Gutman" w:date="2015-12-19T16:36:00Z"/>
              <w:lang w:eastAsia="tr-TR"/>
            </w:rPr>
          </w:rPrChange>
        </w:rPr>
        <w:pPrChange w:id="144" w:author="Jacqueline Gutman" w:date="2015-12-19T16:34:00Z">
          <w:pPr>
            <w:pStyle w:val="EACLSubsection"/>
          </w:pPr>
        </w:pPrChange>
      </w:pPr>
    </w:p>
    <w:p w14:paraId="3A27E864" w14:textId="77777777" w:rsidR="00FD40FB" w:rsidRDefault="008A028C" w:rsidP="008C4128">
      <w:pPr>
        <w:pStyle w:val="EACLTextIndent"/>
        <w:rPr>
          <w:ins w:id="145" w:author="Jacqueline Gutman" w:date="2015-12-19T16:36:00Z"/>
          <w:lang w:eastAsia="tr-TR"/>
        </w:rPr>
      </w:pPr>
      <w:del w:id="146" w:author="Jacqueline Gutman" w:date="2015-12-19T15:49:00Z">
        <w:r w:rsidDel="004C2953">
          <w:rPr>
            <w:lang w:eastAsia="tr-TR"/>
          </w:rPr>
          <w:delText xml:space="preserve">One of the two </w:delText>
        </w:r>
        <w:r w:rsidR="00D0320A" w:rsidDel="004C2953">
          <w:rPr>
            <w:lang w:eastAsia="tr-TR"/>
          </w:rPr>
          <w:delText>approaches</w:delText>
        </w:r>
        <w:r w:rsidDel="004C2953">
          <w:rPr>
            <w:lang w:eastAsia="tr-TR"/>
          </w:rPr>
          <w:delText xml:space="preserve"> in the analysis includes applying three methods of feature extraction</w:delText>
        </w:r>
      </w:del>
      <w:ins w:id="147" w:author="Jacqueline Gutman" w:date="2015-12-19T15:49:00Z">
        <w:r w:rsidR="004C2953">
          <w:rPr>
            <w:lang w:eastAsia="tr-TR"/>
          </w:rPr>
          <w:t>The first approach we took in model building was to consider three different types of feature extraction methods</w:t>
        </w:r>
      </w:ins>
      <w:r>
        <w:rPr>
          <w:lang w:eastAsia="tr-TR"/>
        </w:rPr>
        <w:t xml:space="preserve">. The first method involves using a </w:t>
      </w:r>
      <w:del w:id="148" w:author="Jacqueline Gutman" w:date="2015-12-19T15:50:00Z">
        <w:r w:rsidDel="004C2953">
          <w:rPr>
            <w:lang w:eastAsia="tr-TR"/>
          </w:rPr>
          <w:delText xml:space="preserve">n-gram </w:delText>
        </w:r>
      </w:del>
      <w:r>
        <w:rPr>
          <w:lang w:eastAsia="tr-TR"/>
        </w:rPr>
        <w:t>bag of words</w:t>
      </w:r>
      <w:ins w:id="149" w:author="Jacqueline Gutman" w:date="2015-12-19T15:50:00Z">
        <w:r w:rsidR="004C2953">
          <w:rPr>
            <w:lang w:eastAsia="tr-TR"/>
          </w:rPr>
          <w:t>, or bag of n-grams</w:t>
        </w:r>
      </w:ins>
      <w:del w:id="150" w:author="Jacqueline Gutman" w:date="2015-12-19T15:50:00Z">
        <w:r w:rsidDel="004C2953">
          <w:rPr>
            <w:lang w:eastAsia="tr-TR"/>
          </w:rPr>
          <w:delText>,</w:delText>
        </w:r>
      </w:del>
      <w:r>
        <w:rPr>
          <w:lang w:eastAsia="tr-TR"/>
        </w:rPr>
        <w:t xml:space="preserve"> at different orders</w:t>
      </w:r>
      <w:del w:id="151" w:author="Jacqueline Gutman" w:date="2015-12-19T15:51:00Z">
        <w:r w:rsidDel="004C2953">
          <w:rPr>
            <w:lang w:eastAsia="tr-TR"/>
          </w:rPr>
          <w:delText>, in the classifiers</w:delText>
        </w:r>
      </w:del>
      <w:r>
        <w:rPr>
          <w:lang w:eastAsia="tr-TR"/>
        </w:rPr>
        <w:t>.</w:t>
      </w:r>
      <w:ins w:id="152" w:author="Jacqueline Gutman" w:date="2015-12-19T15:51:00Z">
        <w:r w:rsidR="004C2953">
          <w:rPr>
            <w:lang w:eastAsia="tr-TR"/>
          </w:rPr>
          <w:t xml:space="preserve"> </w:t>
        </w:r>
      </w:ins>
    </w:p>
    <w:p w14:paraId="0CBAEC4C" w14:textId="129B8729" w:rsidR="00FD40FB" w:rsidRDefault="00FD40FB" w:rsidP="008C4128">
      <w:pPr>
        <w:pStyle w:val="EACLTextIndent"/>
        <w:rPr>
          <w:ins w:id="153" w:author="Jacqueline Gutman" w:date="2015-12-19T16:36:00Z"/>
          <w:lang w:eastAsia="tr-TR"/>
        </w:rPr>
      </w:pPr>
      <w:ins w:id="154" w:author="Jacqueline Gutman" w:date="2015-12-19T16:36:00Z">
        <w:r>
          <w:rPr>
            <w:lang w:eastAsia="tr-TR"/>
          </w:rPr>
          <w:t xml:space="preserve">The </w:t>
        </w:r>
      </w:ins>
      <w:ins w:id="155" w:author="Jacqueline Gutman" w:date="2015-12-19T17:41:00Z">
        <w:r w:rsidR="00F14434">
          <w:rPr>
            <w:lang w:eastAsia="tr-TR"/>
          </w:rPr>
          <w:t>distributed meaning</w:t>
        </w:r>
      </w:ins>
      <w:ins w:id="156" w:author="Jacqueline Gutman" w:date="2015-12-19T16:36:00Z">
        <w:r>
          <w:rPr>
            <w:lang w:eastAsia="tr-TR"/>
          </w:rPr>
          <w:t xml:space="preserve"> approaches utilize vector-space representations of the text learned through bulk unsupervised training of a neural network. We consider a bag-of-word-vectors approach in which word vectors are combined in an order-independent way that ignores longer-range context dependencies between words outside of the limited context neighborhood of words used in training the word embeddings. Next, we consider a document embedding approach in which the vector-space representation of documents </w:t>
        </w:r>
        <w:proofErr w:type="gramStart"/>
        <w:r>
          <w:rPr>
            <w:lang w:eastAsia="tr-TR"/>
          </w:rPr>
          <w:t>are</w:t>
        </w:r>
        <w:proofErr w:type="gramEnd"/>
        <w:r>
          <w:rPr>
            <w:lang w:eastAsia="tr-TR"/>
          </w:rPr>
          <w:t xml:space="preserve"> learned directly and simultaneously with the vector-space representation of words.</w:t>
        </w:r>
      </w:ins>
    </w:p>
    <w:p w14:paraId="5A8C2C56" w14:textId="3B230EB8" w:rsidR="00FD40FB" w:rsidRDefault="00FD40FB" w:rsidP="00FD40FB">
      <w:pPr>
        <w:pStyle w:val="EACLSubsection"/>
        <w:numPr>
          <w:ilvl w:val="2"/>
          <w:numId w:val="2"/>
        </w:numPr>
        <w:rPr>
          <w:ins w:id="157" w:author="Jacqueline Gutman" w:date="2015-12-19T16:36:00Z"/>
        </w:rPr>
        <w:pPrChange w:id="158" w:author="Jacqueline Gutman" w:date="2015-12-19T16:36:00Z">
          <w:pPr>
            <w:pStyle w:val="EACLTextIndent"/>
          </w:pPr>
        </w:pPrChange>
      </w:pPr>
      <w:ins w:id="159" w:author="Jacqueline Gutman" w:date="2015-12-19T16:36:00Z">
        <w:r>
          <w:t>Bag-of-words (counts)</w:t>
        </w:r>
      </w:ins>
    </w:p>
    <w:p w14:paraId="5E8AED38" w14:textId="37A0E8F1" w:rsidR="004C2953" w:rsidRDefault="004C2953" w:rsidP="008C4128">
      <w:pPr>
        <w:pStyle w:val="EACLTextIndent"/>
        <w:rPr>
          <w:ins w:id="160" w:author="Jacqueline Gutman" w:date="2015-12-19T16:35:00Z"/>
          <w:lang w:eastAsia="tr-TR"/>
        </w:rPr>
      </w:pPr>
      <w:ins w:id="161" w:author="Jacqueline Gutman" w:date="2015-12-19T15:51:00Z">
        <w:r>
          <w:rPr>
            <w:lang w:eastAsia="tr-TR"/>
          </w:rPr>
          <w:t xml:space="preserve">In </w:t>
        </w:r>
      </w:ins>
      <w:ins w:id="162" w:author="Jacqueline Gutman" w:date="2015-12-19T16:37:00Z">
        <w:r w:rsidR="00FD40FB">
          <w:rPr>
            <w:lang w:eastAsia="tr-TR"/>
          </w:rPr>
          <w:t>the BOW approach</w:t>
        </w:r>
      </w:ins>
      <w:ins w:id="163" w:author="Jacqueline Gutman" w:date="2015-12-19T15:51:00Z">
        <w:r>
          <w:rPr>
            <w:lang w:eastAsia="tr-TR"/>
          </w:rPr>
          <w:t xml:space="preserve">, </w:t>
        </w:r>
      </w:ins>
      <w:ins w:id="164" w:author="Jacqueline Gutman" w:date="2015-12-19T15:52:00Z">
        <w:r>
          <w:rPr>
            <w:lang w:eastAsia="tr-TR"/>
          </w:rPr>
          <w:t>word counts were collected separately over training, validation, and test sets</w:t>
        </w:r>
      </w:ins>
      <w:ins w:id="165" w:author="Jacqueline Gutman" w:date="2015-12-19T15:55:00Z">
        <w:r>
          <w:rPr>
            <w:lang w:eastAsia="tr-TR"/>
          </w:rPr>
          <w:t xml:space="preserve">, and words with count below a frequency threshold of 10 </w:t>
        </w:r>
        <w:r w:rsidR="00990CA4">
          <w:rPr>
            <w:lang w:eastAsia="tr-TR"/>
          </w:rPr>
          <w:t>were removed</w:t>
        </w:r>
      </w:ins>
      <w:ins w:id="166" w:author="Jacqueline Gutman" w:date="2015-12-19T15:56:00Z">
        <w:r w:rsidR="00990CA4">
          <w:rPr>
            <w:lang w:eastAsia="tr-TR"/>
          </w:rPr>
          <w:t>. We considered models with maximu</w:t>
        </w:r>
      </w:ins>
      <w:ins w:id="167" w:author="Jacqueline Gutman" w:date="2015-12-19T16:06:00Z">
        <w:r w:rsidR="00BA3636">
          <w:rPr>
            <w:lang w:eastAsia="tr-TR"/>
          </w:rPr>
          <w:t>m n-gram size up to 4, and for each of these</w:t>
        </w:r>
      </w:ins>
      <w:ins w:id="168" w:author="Jacqueline Gutman" w:date="2015-12-19T16:09:00Z">
        <w:r w:rsidR="00BA3636">
          <w:rPr>
            <w:lang w:eastAsia="tr-TR"/>
          </w:rPr>
          <w:t xml:space="preserve"> n-gram sizes</w:t>
        </w:r>
      </w:ins>
      <w:ins w:id="169" w:author="Jacqueline Gutman" w:date="2015-12-19T16:06:00Z">
        <w:r w:rsidR="00BA3636">
          <w:rPr>
            <w:lang w:eastAsia="tr-TR"/>
          </w:rPr>
          <w:t xml:space="preserve"> all lower-order n-grams were</w:t>
        </w:r>
      </w:ins>
      <w:ins w:id="170" w:author="Jacqueline Gutman" w:date="2015-12-19T16:09:00Z">
        <w:r w:rsidR="00BA3636">
          <w:rPr>
            <w:lang w:eastAsia="tr-TR"/>
          </w:rPr>
          <w:t xml:space="preserve"> included in the count matrix as well</w:t>
        </w:r>
      </w:ins>
      <w:ins w:id="171" w:author="Jacqueline Gutman" w:date="2015-12-19T16:10:00Z">
        <w:r w:rsidR="00BA3636">
          <w:rPr>
            <w:lang w:eastAsia="tr-TR"/>
          </w:rPr>
          <w:t>. This created a very sparse, extremely high-dimensional vector—the tri-gram model had just under 500 thousand features</w:t>
        </w:r>
      </w:ins>
      <w:ins w:id="172" w:author="Jacqueline Gutman" w:date="2015-12-19T16:11:00Z">
        <w:r w:rsidR="00BA3636">
          <w:rPr>
            <w:lang w:eastAsia="tr-TR"/>
          </w:rPr>
          <w:t xml:space="preserve">. </w:t>
        </w:r>
      </w:ins>
    </w:p>
    <w:p w14:paraId="1AD8BE29" w14:textId="0EEF33D2" w:rsidR="00966A96" w:rsidRDefault="00FD40FB" w:rsidP="00FD40FB">
      <w:pPr>
        <w:pStyle w:val="EACLSubsection"/>
        <w:numPr>
          <w:ilvl w:val="2"/>
          <w:numId w:val="2"/>
        </w:numPr>
        <w:pPrChange w:id="173" w:author="Jacqueline Gutman" w:date="2015-12-19T16:37:00Z">
          <w:pPr>
            <w:pStyle w:val="EACLTextIndent"/>
          </w:pPr>
        </w:pPrChange>
      </w:pPr>
      <w:ins w:id="174" w:author="Jacqueline Gutman" w:date="2015-12-19T16:38:00Z">
        <w:r>
          <w:t>Bag-of-word-vectors (memory free)</w:t>
        </w:r>
      </w:ins>
      <w:del w:id="175" w:author="Jacqueline Gutman" w:date="2015-12-19T16:37:00Z">
        <w:r w:rsidR="008A028C" w:rsidDel="00FD40FB">
          <w:rPr>
            <w:lang w:eastAsia="tr-TR"/>
          </w:rPr>
          <w:delText xml:space="preserve"> </w:delText>
        </w:r>
      </w:del>
      <w:del w:id="176" w:author="Jacqueline Gutman" w:date="2015-12-19T16:36:00Z">
        <w:r w:rsidR="008A028C" w:rsidDel="00FD40FB">
          <w:rPr>
            <w:lang w:eastAsia="tr-TR"/>
          </w:rPr>
          <w:delText xml:space="preserve">The second and third </w:delText>
        </w:r>
      </w:del>
      <w:del w:id="177" w:author="Jacqueline Gutman" w:date="2015-12-19T16:12:00Z">
        <w:r w:rsidR="008A028C" w:rsidDel="00BA3636">
          <w:rPr>
            <w:lang w:eastAsia="tr-TR"/>
          </w:rPr>
          <w:delText xml:space="preserve">method </w:delText>
        </w:r>
      </w:del>
      <w:del w:id="178" w:author="Jacqueline Gutman" w:date="2015-12-19T16:36:00Z">
        <w:r w:rsidR="008A028C" w:rsidDel="00FD40FB">
          <w:rPr>
            <w:lang w:eastAsia="tr-TR"/>
          </w:rPr>
          <w:delText xml:space="preserve">utilize vector representation of the text </w:delText>
        </w:r>
      </w:del>
      <w:del w:id="179" w:author="Jacqueline Gutman" w:date="2015-12-19T16:12:00Z">
        <w:r w:rsidR="008A028C" w:rsidDel="00BA3636">
          <w:rPr>
            <w:lang w:eastAsia="tr-TR"/>
          </w:rPr>
          <w:delText>but difference in the arrive of these vectors</w:delText>
        </w:r>
      </w:del>
      <w:del w:id="180" w:author="Jacqueline Gutman" w:date="2015-12-19T16:36:00Z">
        <w:r w:rsidR="008A028C" w:rsidDel="00FD40FB">
          <w:rPr>
            <w:lang w:eastAsia="tr-TR"/>
          </w:rPr>
          <w:delText xml:space="preserve">. </w:delText>
        </w:r>
      </w:del>
    </w:p>
    <w:p w14:paraId="4C307F37" w14:textId="223292C6" w:rsidR="00966A96" w:rsidRDefault="008A028C" w:rsidP="00D177A6">
      <w:pPr>
        <w:pStyle w:val="EACLTextIndent"/>
        <w:rPr>
          <w:ins w:id="181" w:author="Jacqueline Gutman" w:date="2015-12-19T16:33:00Z"/>
          <w:lang w:eastAsia="tr-TR"/>
        </w:rPr>
      </w:pPr>
      <w:r>
        <w:rPr>
          <w:lang w:eastAsia="tr-TR"/>
        </w:rPr>
        <w:t xml:space="preserve">In </w:t>
      </w:r>
      <w:del w:id="182" w:author="Jacqueline Gutman" w:date="2015-12-19T16:13:00Z">
        <w:r w:rsidDel="00BA3636">
          <w:rPr>
            <w:lang w:eastAsia="tr-TR"/>
          </w:rPr>
          <w:delText>the first a</w:delText>
        </w:r>
      </w:del>
      <w:ins w:id="183" w:author="Jacqueline Gutman" w:date="2015-12-19T16:13:00Z">
        <w:r w:rsidR="00BA3636">
          <w:rPr>
            <w:lang w:eastAsia="tr-TR"/>
          </w:rPr>
          <w:t>the average word embedding</w:t>
        </w:r>
      </w:ins>
      <w:ins w:id="184" w:author="Jacqueline Gutman" w:date="2015-12-19T16:18:00Z">
        <w:r w:rsidR="003F00B8">
          <w:rPr>
            <w:lang w:eastAsia="tr-TR"/>
          </w:rPr>
          <w:t xml:space="preserve"> approach,</w:t>
        </w:r>
      </w:ins>
      <w:r>
        <w:rPr>
          <w:lang w:eastAsia="tr-TR"/>
        </w:rPr>
        <w:t xml:space="preserve"> </w:t>
      </w:r>
      <w:ins w:id="185" w:author="Jacqueline Gutman" w:date="2015-12-19T16:18:00Z">
        <w:r w:rsidR="003F00B8">
          <w:rPr>
            <w:lang w:eastAsia="tr-TR"/>
          </w:rPr>
          <w:t xml:space="preserve">a </w:t>
        </w:r>
      </w:ins>
      <w:r>
        <w:rPr>
          <w:lang w:eastAsia="tr-TR"/>
        </w:rPr>
        <w:t xml:space="preserve">Word2Vec model is </w:t>
      </w:r>
      <w:del w:id="186" w:author="Jacqueline Gutman" w:date="2015-12-19T16:19:00Z">
        <w:r w:rsidDel="003F00B8">
          <w:rPr>
            <w:lang w:eastAsia="tr-TR"/>
          </w:rPr>
          <w:delText>used to create word embeddings</w:delText>
        </w:r>
      </w:del>
      <w:ins w:id="187" w:author="Jacqueline Gutman" w:date="2015-12-19T16:19:00Z">
        <w:r w:rsidR="003F00B8">
          <w:rPr>
            <w:lang w:eastAsia="tr-TR"/>
          </w:rPr>
          <w:t>trained across a range of window context sizes and dimensionality of the vector-space</w:t>
        </w:r>
      </w:ins>
      <w:r>
        <w:rPr>
          <w:lang w:eastAsia="tr-TR"/>
        </w:rPr>
        <w:t>.</w:t>
      </w:r>
      <w:ins w:id="188" w:author="Jacqueline Gutman" w:date="2015-12-19T17:07:00Z">
        <w:r w:rsidR="00821F3C">
          <w:rPr>
            <w:lang w:eastAsia="tr-TR"/>
          </w:rPr>
          <w:t xml:space="preserve"> </w:t>
        </w:r>
        <w:proofErr w:type="spellStart"/>
        <w:r w:rsidR="00821F3C">
          <w:rPr>
            <w:lang w:eastAsia="tr-TR"/>
          </w:rPr>
          <w:t>Stopwords</w:t>
        </w:r>
        <w:proofErr w:type="spellEnd"/>
        <w:r w:rsidR="00821F3C">
          <w:rPr>
            <w:lang w:eastAsia="tr-TR"/>
          </w:rPr>
          <w:t xml:space="preserve"> in the English set of </w:t>
        </w:r>
        <w:proofErr w:type="spellStart"/>
        <w:r w:rsidR="00821F3C">
          <w:rPr>
            <w:lang w:eastAsia="tr-TR"/>
          </w:rPr>
          <w:t>stopwords</w:t>
        </w:r>
        <w:proofErr w:type="spellEnd"/>
        <w:r w:rsidR="00821F3C">
          <w:rPr>
            <w:lang w:eastAsia="tr-TR"/>
          </w:rPr>
          <w:t xml:space="preserve"> are removed and words </w:t>
        </w:r>
      </w:ins>
      <w:ins w:id="189" w:author="Jacqueline Gutman" w:date="2015-12-19T17:08:00Z">
        <w:r w:rsidR="00821F3C">
          <w:rPr>
            <w:lang w:eastAsia="tr-TR"/>
          </w:rPr>
          <w:t xml:space="preserve">appearing </w:t>
        </w:r>
      </w:ins>
      <w:ins w:id="190" w:author="Jacqueline Gutman" w:date="2015-12-19T17:07:00Z">
        <w:r w:rsidR="00821F3C">
          <w:rPr>
            <w:lang w:eastAsia="tr-TR"/>
          </w:rPr>
          <w:t xml:space="preserve">with frequency </w:t>
        </w:r>
      </w:ins>
      <w:ins w:id="191" w:author="Jacqueline Gutman" w:date="2015-12-19T17:08:00Z">
        <w:r w:rsidR="00821F3C">
          <w:rPr>
            <w:lang w:eastAsia="tr-TR"/>
          </w:rPr>
          <w:t xml:space="preserve">of less than 10 </w:t>
        </w:r>
      </w:ins>
      <w:ins w:id="192" w:author="Jacqueline Gutman" w:date="2015-12-19T17:07:00Z">
        <w:r w:rsidR="00821F3C">
          <w:rPr>
            <w:lang w:eastAsia="tr-TR"/>
          </w:rPr>
          <w:t>count</w:t>
        </w:r>
      </w:ins>
      <w:ins w:id="193" w:author="Jacqueline Gutman" w:date="2015-12-19T17:08:00Z">
        <w:r w:rsidR="00821F3C">
          <w:rPr>
            <w:lang w:eastAsia="tr-TR"/>
          </w:rPr>
          <w:t>s are ignored.</w:t>
        </w:r>
      </w:ins>
      <w:ins w:id="194" w:author="Jacqueline Gutman" w:date="2015-12-19T17:07:00Z">
        <w:r w:rsidR="00821F3C">
          <w:rPr>
            <w:lang w:eastAsia="tr-TR"/>
          </w:rPr>
          <w:t xml:space="preserve"> </w:t>
        </w:r>
      </w:ins>
      <w:r>
        <w:rPr>
          <w:lang w:eastAsia="tr-TR"/>
        </w:rPr>
        <w:t xml:space="preserve"> </w:t>
      </w:r>
      <w:ins w:id="195" w:author="Jacqueline Gutman" w:date="2015-12-19T16:21:00Z">
        <w:r w:rsidR="003F00B8">
          <w:rPr>
            <w:lang w:eastAsia="tr-TR"/>
          </w:rPr>
          <w:t xml:space="preserve">The validation for these </w:t>
        </w:r>
        <w:proofErr w:type="spellStart"/>
        <w:r w:rsidR="003F00B8">
          <w:rPr>
            <w:lang w:eastAsia="tr-TR"/>
          </w:rPr>
          <w:t>hyperparameters</w:t>
        </w:r>
        <w:proofErr w:type="spellEnd"/>
        <w:r w:rsidR="003F00B8">
          <w:rPr>
            <w:lang w:eastAsia="tr-TR"/>
          </w:rPr>
          <w:t xml:space="preserve"> is chosen as part of the cross-validation of the classification model. </w:t>
        </w:r>
      </w:ins>
      <w:r>
        <w:rPr>
          <w:lang w:eastAsia="tr-TR"/>
        </w:rPr>
        <w:t>Once these embedding</w:t>
      </w:r>
      <w:ins w:id="196" w:author="Jacqueline Gutman" w:date="2015-12-19T16:21:00Z">
        <w:r w:rsidR="003F00B8">
          <w:rPr>
            <w:lang w:eastAsia="tr-TR"/>
          </w:rPr>
          <w:t>s</w:t>
        </w:r>
      </w:ins>
      <w:r>
        <w:rPr>
          <w:lang w:eastAsia="tr-TR"/>
        </w:rPr>
        <w:t xml:space="preserve"> are </w:t>
      </w:r>
      <w:del w:id="197" w:author="Jacqueline Gutman" w:date="2015-12-19T16:21:00Z">
        <w:r w:rsidDel="003F00B8">
          <w:rPr>
            <w:lang w:eastAsia="tr-TR"/>
          </w:rPr>
          <w:delText xml:space="preserve">created </w:delText>
        </w:r>
      </w:del>
      <w:ins w:id="198" w:author="Jacqueline Gutman" w:date="2015-12-19T16:21:00Z">
        <w:r w:rsidR="003F00B8">
          <w:rPr>
            <w:lang w:eastAsia="tr-TR"/>
          </w:rPr>
          <w:t xml:space="preserve">learned </w:t>
        </w:r>
        <w:r w:rsidR="00821F3C">
          <w:rPr>
            <w:lang w:eastAsia="tr-TR"/>
          </w:rPr>
          <w:t>for all words in the</w:t>
        </w:r>
      </w:ins>
      <w:ins w:id="199" w:author="Jacqueline Gutman" w:date="2015-12-19T17:07:00Z">
        <w:r w:rsidR="00821F3C">
          <w:rPr>
            <w:lang w:eastAsia="tr-TR"/>
          </w:rPr>
          <w:t xml:space="preserve"> trimmed</w:t>
        </w:r>
      </w:ins>
      <w:ins w:id="200" w:author="Jacqueline Gutman" w:date="2015-12-19T16:21:00Z">
        <w:r w:rsidR="00821F3C">
          <w:rPr>
            <w:lang w:eastAsia="tr-TR"/>
          </w:rPr>
          <w:t xml:space="preserve"> vocabulary</w:t>
        </w:r>
        <w:r w:rsidR="003F00B8">
          <w:rPr>
            <w:lang w:eastAsia="tr-TR"/>
          </w:rPr>
          <w:t xml:space="preserve"> across the entire corpus of documents, the embeddings for all words within a document are combined by averaging the word vectors. </w:t>
        </w:r>
      </w:ins>
    </w:p>
    <w:p w14:paraId="7DDD5100" w14:textId="77777777" w:rsidR="00781FC7" w:rsidRDefault="003F00B8" w:rsidP="00781FC7">
      <w:pPr>
        <w:pStyle w:val="EACLTextIndent"/>
        <w:rPr>
          <w:ins w:id="201" w:author="Jacqueline Gutman" w:date="2015-12-19T18:54:00Z"/>
          <w:lang w:eastAsia="tr-TR"/>
        </w:rPr>
      </w:pPr>
      <w:ins w:id="202" w:author="Jacqueline Gutman" w:date="2015-12-19T16:21:00Z">
        <w:r>
          <w:rPr>
            <w:lang w:eastAsia="tr-TR"/>
          </w:rPr>
          <w:t xml:space="preserve">We experimented with both </w:t>
        </w:r>
      </w:ins>
      <w:proofErr w:type="spellStart"/>
      <w:ins w:id="203" w:author="Jacqueline Gutman" w:date="2015-12-19T16:23:00Z">
        <w:r>
          <w:rPr>
            <w:lang w:eastAsia="tr-TR"/>
          </w:rPr>
          <w:t>un</w:t>
        </w:r>
      </w:ins>
      <w:ins w:id="204" w:author="Jacqueline Gutman" w:date="2015-12-19T16:21:00Z">
        <w:r>
          <w:rPr>
            <w:lang w:eastAsia="tr-TR"/>
          </w:rPr>
          <w:t>weighted</w:t>
        </w:r>
        <w:proofErr w:type="spellEnd"/>
        <w:r>
          <w:rPr>
            <w:lang w:eastAsia="tr-TR"/>
          </w:rPr>
          <w:t xml:space="preserve"> and weighted averaging schemes, where the </w:t>
        </w:r>
      </w:ins>
      <w:ins w:id="205" w:author="Jacqueline Gutman" w:date="2015-12-19T16:23:00Z">
        <w:r>
          <w:rPr>
            <w:lang w:eastAsia="tr-TR"/>
          </w:rPr>
          <w:t xml:space="preserve">weights utilized are </w:t>
        </w:r>
      </w:ins>
      <w:del w:id="206" w:author="Jacqueline Gutman" w:date="2015-12-19T16:23:00Z">
        <w:r w:rsidR="008A028C" w:rsidDel="003F00B8">
          <w:rPr>
            <w:lang w:eastAsia="tr-TR"/>
          </w:rPr>
          <w:delText xml:space="preserve">the embeddings are average across all words in a post and utilize weights </w:delText>
        </w:r>
      </w:del>
      <w:r w:rsidR="008A028C">
        <w:rPr>
          <w:lang w:eastAsia="tr-TR"/>
        </w:rPr>
        <w:t xml:space="preserve">derived from </w:t>
      </w:r>
      <w:del w:id="207" w:author="Jacqueline Gutman" w:date="2015-12-19T16:24:00Z">
        <w:r w:rsidR="008A028C" w:rsidDel="003F00B8">
          <w:rPr>
            <w:lang w:eastAsia="tr-TR"/>
          </w:rPr>
          <w:delText>TF-IDF</w:delText>
        </w:r>
      </w:del>
      <w:ins w:id="208" w:author="Jacqueline Gutman" w:date="2015-12-19T16:24:00Z">
        <w:r>
          <w:rPr>
            <w:lang w:eastAsia="tr-TR"/>
          </w:rPr>
          <w:t xml:space="preserve">term-frequency inverse </w:t>
        </w:r>
      </w:ins>
      <w:ins w:id="209" w:author="Jacqueline Gutman" w:date="2015-12-19T18:54:00Z">
        <w:r w:rsidR="00781FC7">
          <w:rPr>
            <w:lang w:eastAsia="tr-TR"/>
          </w:rPr>
          <w:t xml:space="preserve">entire corpus of documents. The goal of these weights is to </w:t>
        </w:r>
        <w:proofErr w:type="spellStart"/>
        <w:r w:rsidR="00781FC7">
          <w:rPr>
            <w:lang w:eastAsia="tr-TR"/>
          </w:rPr>
          <w:t>upweight</w:t>
        </w:r>
        <w:proofErr w:type="spellEnd"/>
        <w:r w:rsidR="00781FC7">
          <w:rPr>
            <w:lang w:eastAsia="tr-TR"/>
          </w:rPr>
          <w:t xml:space="preserve"> the vectors corresponding to words that are more uniquely identifying or relevant to that particular document while down-weighting words relative to how frequently they appear across all documents. The downside to using </w:t>
        </w:r>
        <w:proofErr w:type="spellStart"/>
        <w:r w:rsidR="00781FC7">
          <w:rPr>
            <w:lang w:eastAsia="tr-TR"/>
          </w:rPr>
          <w:t>tf-idf</w:t>
        </w:r>
        <w:proofErr w:type="spellEnd"/>
        <w:r w:rsidR="00781FC7">
          <w:rPr>
            <w:lang w:eastAsia="tr-TR"/>
          </w:rPr>
          <w:t xml:space="preserve"> weights in this particular domain and problem context is that the documents that comprise the corpus are relatively short, and it is not clear that words that are particularly relevant or integral to a </w:t>
        </w:r>
        <w:proofErr w:type="spellStart"/>
        <w:r w:rsidR="00781FC7">
          <w:rPr>
            <w:lang w:eastAsia="tr-TR"/>
          </w:rPr>
          <w:t>reddit</w:t>
        </w:r>
        <w:proofErr w:type="spellEnd"/>
        <w:r w:rsidR="00781FC7">
          <w:rPr>
            <w:lang w:eastAsia="tr-TR"/>
          </w:rPr>
          <w:t xml:space="preserve"> post will necessarily be mentioned multiple times in a single document.</w:t>
        </w:r>
      </w:ins>
    </w:p>
    <w:p w14:paraId="2E795DEB" w14:textId="77777777" w:rsidR="00781FC7" w:rsidRDefault="00781FC7" w:rsidP="00781FC7">
      <w:pPr>
        <w:pStyle w:val="EACLSubsection"/>
        <w:numPr>
          <w:ilvl w:val="2"/>
          <w:numId w:val="2"/>
        </w:numPr>
        <w:rPr>
          <w:ins w:id="210" w:author="Jacqueline Gutman" w:date="2015-12-19T18:54:00Z"/>
        </w:rPr>
      </w:pPr>
      <w:ins w:id="211" w:author="Jacqueline Gutman" w:date="2015-12-19T18:54:00Z">
        <w:r>
          <w:t>Document vectors (DM + DBOW)</w:t>
        </w:r>
      </w:ins>
    </w:p>
    <w:p w14:paraId="0114D006" w14:textId="77777777" w:rsidR="00781FC7" w:rsidRDefault="00781FC7" w:rsidP="00781FC7">
      <w:pPr>
        <w:pStyle w:val="EACLTextIndent"/>
        <w:rPr>
          <w:ins w:id="212" w:author="Jacqueline Gutman" w:date="2015-12-19T18:54:00Z"/>
          <w:lang w:eastAsia="tr-TR"/>
        </w:rPr>
      </w:pPr>
      <w:ins w:id="213" w:author="Jacqueline Gutman" w:date="2015-12-19T18:54:00Z">
        <w:r>
          <w:rPr>
            <w:lang w:eastAsia="tr-TR"/>
          </w:rPr>
          <w:t xml:space="preserve">In the document embedding approach, we adopt the Paragraph Vector approach of Le and </w:t>
        </w:r>
        <w:proofErr w:type="spellStart"/>
        <w:r>
          <w:rPr>
            <w:lang w:eastAsia="tr-TR"/>
          </w:rPr>
          <w:t>Mikolov</w:t>
        </w:r>
        <w:proofErr w:type="spellEnd"/>
        <w:r>
          <w:rPr>
            <w:lang w:eastAsia="tr-TR"/>
          </w:rPr>
          <w:t xml:space="preserve"> (2014). With this approach, we train a neural network to learn a set of hidden weights in a document matrix </w:t>
        </w:r>
        <w:r>
          <w:rPr>
            <w:i/>
            <w:lang w:eastAsia="tr-TR"/>
          </w:rPr>
          <w:t>D</w:t>
        </w:r>
        <w:r>
          <w:rPr>
            <w:lang w:eastAsia="tr-TR"/>
          </w:rPr>
          <w:t xml:space="preserve"> simultaneously with learning the hidden weights in a word matrix </w:t>
        </w:r>
        <w:r>
          <w:rPr>
            <w:i/>
            <w:lang w:eastAsia="tr-TR"/>
          </w:rPr>
          <w:t>W</w:t>
        </w:r>
        <w:r>
          <w:rPr>
            <w:lang w:eastAsia="tr-TR"/>
          </w:rPr>
          <w:t xml:space="preserve">. By learning the document vectors directly, we can capture a kind of memory for information in a document that falls outside of the context window of the current word. For greater stability and consistency of use, we learn each document vector with both a Distributed Memory Paragraph Vector model, and a Distributed Bag of Words model, where the model learns the document vectors ignoring the order of context words. The final document embeddings are the concatenation of these two vector-space representations, so that when we specify a model of dimensionality </w:t>
        </w:r>
        <w:r>
          <w:rPr>
            <w:i/>
            <w:lang w:eastAsia="tr-TR"/>
          </w:rPr>
          <w:t>d</w:t>
        </w:r>
        <w:r>
          <w:rPr>
            <w:lang w:eastAsia="tr-TR"/>
          </w:rPr>
          <w:t>, the length of the final document vectors learned is actually 2</w:t>
        </w:r>
        <w:r>
          <w:rPr>
            <w:i/>
            <w:lang w:eastAsia="tr-TR"/>
          </w:rPr>
          <w:t>d</w:t>
        </w:r>
        <w:r>
          <w:rPr>
            <w:lang w:eastAsia="tr-TR"/>
          </w:rPr>
          <w:t>.</w:t>
        </w:r>
      </w:ins>
    </w:p>
    <w:p w14:paraId="167D2CE1" w14:textId="77777777" w:rsidR="00781FC7" w:rsidRDefault="00781FC7" w:rsidP="00781FC7">
      <w:pPr>
        <w:pStyle w:val="EACLTextIndent"/>
        <w:rPr>
          <w:ins w:id="214" w:author="Jacqueline Gutman" w:date="2015-12-19T18:54:00Z"/>
          <w:lang w:eastAsia="tr-TR"/>
        </w:rPr>
      </w:pPr>
      <w:commentRangeStart w:id="215"/>
      <w:ins w:id="216" w:author="Jacqueline Gutman" w:date="2015-12-19T18:54:00Z">
        <w:r>
          <w:rPr>
            <w:lang w:eastAsia="tr-TR"/>
          </w:rPr>
          <w:t>Because</w:t>
        </w:r>
        <w:commentRangeEnd w:id="215"/>
        <w:r>
          <w:rPr>
            <w:rStyle w:val="CommentReference"/>
            <w:rFonts w:eastAsia="PMingLiU"/>
          </w:rPr>
          <w:commentReference w:id="215"/>
        </w:r>
        <w:r>
          <w:rPr>
            <w:lang w:eastAsia="tr-TR"/>
          </w:rPr>
          <w:t xml:space="preserve"> training the document vectors proceeds in an unsupervised fashion, we were faced with an implementation choice that depends on the way such a model might be deployed and whether bulk-training of unlabeled documents prior to classification is possible. If the set of documents we wish to classify is a fixed, closed set, we can train the Paragraph Vector model directly on these documents in order to generate the best dense vector-space representation possible without knowing the text labels. If, however, the model needs to be able to make dynamic predictions at runtime for the most likely </w:t>
        </w:r>
        <w:proofErr w:type="spellStart"/>
        <w:r>
          <w:rPr>
            <w:lang w:eastAsia="tr-TR"/>
          </w:rPr>
          <w:t>subreddit</w:t>
        </w:r>
        <w:proofErr w:type="spellEnd"/>
        <w:r>
          <w:rPr>
            <w:lang w:eastAsia="tr-TR"/>
          </w:rPr>
          <w:t xml:space="preserve"> label for a particular post, then we need to infer the document embeddings for the validation and test set from the pre-trained document embeddings learned on the training data. We compare performance on both pre-trained and inferred document embeddings in order to estimate the cost of making these classifications on the fly.</w:t>
        </w:r>
      </w:ins>
    </w:p>
    <w:p w14:paraId="5B2F7E24" w14:textId="77777777" w:rsidR="00781FC7" w:rsidRDefault="00781FC7" w:rsidP="00781FC7">
      <w:pPr>
        <w:pStyle w:val="EACLSubsection"/>
        <w:rPr>
          <w:ins w:id="217" w:author="Jacqueline Gutman" w:date="2015-12-19T18:54:00Z"/>
          <w:lang w:eastAsia="tr-TR"/>
        </w:rPr>
      </w:pPr>
      <w:ins w:id="218" w:author="Jacqueline Gutman" w:date="2015-12-19T18:54:00Z">
        <w:r>
          <w:rPr>
            <w:lang w:eastAsia="tr-TR"/>
          </w:rPr>
          <w:t>Classification Models</w:t>
        </w:r>
      </w:ins>
    </w:p>
    <w:p w14:paraId="48071E94" w14:textId="77777777" w:rsidR="00781FC7" w:rsidRPr="00A146B2" w:rsidRDefault="00781FC7" w:rsidP="00781FC7">
      <w:pPr>
        <w:pStyle w:val="EACLSection"/>
        <w:numPr>
          <w:ilvl w:val="0"/>
          <w:numId w:val="0"/>
        </w:numPr>
        <w:ind w:firstLine="270"/>
        <w:rPr>
          <w:ins w:id="219" w:author="Jacqueline Gutman" w:date="2015-12-19T18:54:00Z"/>
          <w:b w:val="0"/>
          <w:sz w:val="22"/>
          <w:szCs w:val="22"/>
          <w:lang w:eastAsia="tr-TR"/>
        </w:rPr>
      </w:pPr>
      <w:ins w:id="220" w:author="Jacqueline Gutman" w:date="2015-12-19T18:54:00Z">
        <w:r w:rsidRPr="00A146B2">
          <w:rPr>
            <w:b w:val="0"/>
            <w:sz w:val="22"/>
            <w:szCs w:val="22"/>
            <w:lang w:eastAsia="tr-TR"/>
          </w:rPr>
          <w:t xml:space="preserve">Once a feature representation has been generated from the text, one of four families of classification models were used to generate the predicted class labels. These include the baseline Naïve Bayes classifier, logistic regression, SVM with linear kernel, and </w:t>
        </w:r>
        <w:proofErr w:type="spellStart"/>
        <w:r w:rsidRPr="00A146B2">
          <w:rPr>
            <w:b w:val="0"/>
            <w:sz w:val="22"/>
            <w:szCs w:val="22"/>
            <w:lang w:eastAsia="tr-TR"/>
          </w:rPr>
          <w:t>Adaboost</w:t>
        </w:r>
        <w:proofErr w:type="spellEnd"/>
        <w:r w:rsidRPr="00A146B2">
          <w:rPr>
            <w:b w:val="0"/>
            <w:sz w:val="22"/>
            <w:szCs w:val="22"/>
            <w:lang w:eastAsia="tr-TR"/>
          </w:rPr>
          <w:t xml:space="preserve"> with a decision tree as its weak classifier component. </w:t>
        </w:r>
      </w:ins>
    </w:p>
    <w:p w14:paraId="542D00B6" w14:textId="77777777" w:rsidR="00781FC7" w:rsidRDefault="00781FC7" w:rsidP="00781FC7">
      <w:pPr>
        <w:pStyle w:val="EACLSubsection"/>
        <w:numPr>
          <w:ilvl w:val="2"/>
          <w:numId w:val="2"/>
        </w:numPr>
        <w:rPr>
          <w:ins w:id="221" w:author="Jacqueline Gutman" w:date="2015-12-19T18:54:00Z"/>
          <w:lang w:eastAsia="tr-TR"/>
        </w:rPr>
      </w:pPr>
      <w:ins w:id="222" w:author="Jacqueline Gutman" w:date="2015-12-19T18:54:00Z">
        <w:r>
          <w:rPr>
            <w:lang w:eastAsia="tr-TR"/>
          </w:rPr>
          <w:t>Baseline (Naïve Bayes)</w:t>
        </w:r>
      </w:ins>
    </w:p>
    <w:p w14:paraId="5D812400" w14:textId="77777777" w:rsidR="00781FC7" w:rsidRDefault="00781FC7" w:rsidP="00781FC7">
      <w:pPr>
        <w:pStyle w:val="EACLTextIndent"/>
        <w:ind w:firstLine="270"/>
        <w:rPr>
          <w:ins w:id="223" w:author="Jacqueline Gutman" w:date="2015-12-19T18:54:00Z"/>
          <w:lang w:eastAsia="tr-TR"/>
        </w:rPr>
      </w:pPr>
      <w:ins w:id="224" w:author="Jacqueline Gutman" w:date="2015-12-19T18:54:00Z">
        <w:r>
          <w:rPr>
            <w:lang w:eastAsia="tr-TR"/>
          </w:rPr>
          <w:t xml:space="preserve">The baseline Naïve Bayes model was trained and tested on a </w:t>
        </w:r>
        <w:proofErr w:type="spellStart"/>
        <w:r>
          <w:rPr>
            <w:lang w:eastAsia="tr-TR"/>
          </w:rPr>
          <w:t>uni</w:t>
        </w:r>
        <w:proofErr w:type="spellEnd"/>
        <w:r>
          <w:rPr>
            <w:lang w:eastAsia="tr-TR"/>
          </w:rPr>
          <w:t>-, bi- and tri- gram representation of the text. N-grams with counts of less than 10 were dropped from the model. To test predictions on a balanced test set, a uniform prior distribution of the class labels was specified.</w:t>
        </w:r>
      </w:ins>
    </w:p>
    <w:p w14:paraId="3E4F04B1" w14:textId="77777777" w:rsidR="00781FC7" w:rsidRDefault="00781FC7" w:rsidP="00781FC7">
      <w:pPr>
        <w:pStyle w:val="EACLSubsection"/>
        <w:numPr>
          <w:ilvl w:val="2"/>
          <w:numId w:val="2"/>
        </w:numPr>
        <w:rPr>
          <w:ins w:id="225" w:author="Jacqueline Gutman" w:date="2015-12-19T18:54:00Z"/>
          <w:lang w:eastAsia="tr-TR"/>
        </w:rPr>
      </w:pPr>
      <w:proofErr w:type="spellStart"/>
      <w:ins w:id="226" w:author="Jacqueline Gutman" w:date="2015-12-19T18:54:00Z">
        <w:r>
          <w:rPr>
            <w:lang w:eastAsia="tr-TR"/>
          </w:rPr>
          <w:t>MaxEnt</w:t>
        </w:r>
        <w:proofErr w:type="spellEnd"/>
        <w:r>
          <w:rPr>
            <w:lang w:eastAsia="tr-TR"/>
          </w:rPr>
          <w:t xml:space="preserve"> (Logistic Regression)</w:t>
        </w:r>
      </w:ins>
    </w:p>
    <w:p w14:paraId="7873DB54" w14:textId="77777777" w:rsidR="00781FC7" w:rsidRDefault="00781FC7" w:rsidP="00781FC7">
      <w:pPr>
        <w:pStyle w:val="EACLTextIndent"/>
        <w:rPr>
          <w:ins w:id="227" w:author="Jacqueline Gutman" w:date="2015-12-19T18:54:00Z"/>
          <w:lang w:eastAsia="tr-TR"/>
        </w:rPr>
      </w:pPr>
      <w:ins w:id="228" w:author="Jacqueline Gutman" w:date="2015-12-19T18:54:00Z">
        <w:r>
          <w:rPr>
            <w:lang w:eastAsia="tr-TR"/>
          </w:rPr>
          <w:t xml:space="preserve">The second classification model we considered was a regularized multinomial logistic regression with L2 penalty (i.e. a </w:t>
        </w:r>
        <w:proofErr w:type="spellStart"/>
        <w:r>
          <w:rPr>
            <w:lang w:eastAsia="tr-TR"/>
          </w:rPr>
          <w:t>MaxEnt</w:t>
        </w:r>
        <w:proofErr w:type="spellEnd"/>
        <w:r>
          <w:rPr>
            <w:lang w:eastAsia="tr-TR"/>
          </w:rPr>
          <w:t xml:space="preserve"> discriminative classifier), trained on both the n-gram bag of words and the text embeddings. The regularization </w:t>
        </w:r>
        <w:proofErr w:type="spellStart"/>
        <w:r>
          <w:rPr>
            <w:lang w:eastAsia="tr-TR"/>
          </w:rPr>
          <w:t>hyperparameter</w:t>
        </w:r>
        <w:proofErr w:type="spellEnd"/>
        <w:r>
          <w:rPr>
            <w:lang w:eastAsia="tr-TR"/>
          </w:rPr>
          <w:t xml:space="preserve">, lambda, was tuned using a line search method. </w:t>
        </w:r>
      </w:ins>
    </w:p>
    <w:p w14:paraId="0FB22E57" w14:textId="77777777" w:rsidR="00781FC7" w:rsidRDefault="00781FC7" w:rsidP="00781FC7">
      <w:pPr>
        <w:pStyle w:val="EACLSubsection"/>
        <w:numPr>
          <w:ilvl w:val="2"/>
          <w:numId w:val="2"/>
        </w:numPr>
        <w:rPr>
          <w:ins w:id="229" w:author="Jacqueline Gutman" w:date="2015-12-19T18:54:00Z"/>
          <w:lang w:eastAsia="tr-TR"/>
        </w:rPr>
      </w:pPr>
      <w:ins w:id="230" w:author="Jacqueline Gutman" w:date="2015-12-19T18:54:00Z">
        <w:r>
          <w:rPr>
            <w:lang w:eastAsia="tr-TR"/>
          </w:rPr>
          <w:t xml:space="preserve">Linear SVM </w:t>
        </w:r>
      </w:ins>
    </w:p>
    <w:p w14:paraId="41A866CB" w14:textId="77777777" w:rsidR="00781FC7" w:rsidRDefault="00781FC7" w:rsidP="00781FC7">
      <w:pPr>
        <w:pStyle w:val="EACLTextIndent"/>
        <w:rPr>
          <w:ins w:id="231" w:author="Jacqueline Gutman" w:date="2015-12-19T18:54:00Z"/>
          <w:lang w:eastAsia="tr-TR"/>
        </w:rPr>
      </w:pPr>
      <w:ins w:id="232" w:author="Jacqueline Gutman" w:date="2015-12-19T18:54:00Z">
        <w:r>
          <w:rPr>
            <w:lang w:eastAsia="tr-TR"/>
          </w:rPr>
          <w:t>The third modeling approach utilized a SVM with linear kernel. This model was used on both the n-gram feature vector, at different orders. In addition, the vector representations of the text were feed into this classifier. Multiple iterations of this model were completed with different loss function (hinge vs squared hinge), regularization (l1 vs l2) and levels of regularization, C, which was found through a line search method.</w:t>
        </w:r>
      </w:ins>
    </w:p>
    <w:p w14:paraId="747C5382" w14:textId="77777777" w:rsidR="00781FC7" w:rsidRDefault="00781FC7" w:rsidP="00781FC7">
      <w:pPr>
        <w:pStyle w:val="EACLSubsection"/>
        <w:numPr>
          <w:ilvl w:val="2"/>
          <w:numId w:val="2"/>
        </w:numPr>
        <w:rPr>
          <w:ins w:id="233" w:author="Jacqueline Gutman" w:date="2015-12-19T18:54:00Z"/>
          <w:lang w:eastAsia="tr-TR"/>
        </w:rPr>
      </w:pPr>
      <w:proofErr w:type="spellStart"/>
      <w:ins w:id="234" w:author="Jacqueline Gutman" w:date="2015-12-19T18:54:00Z">
        <w:r>
          <w:rPr>
            <w:lang w:eastAsia="tr-TR"/>
          </w:rPr>
          <w:t>Adaboost</w:t>
        </w:r>
        <w:proofErr w:type="spellEnd"/>
        <w:r>
          <w:rPr>
            <w:lang w:eastAsia="tr-TR"/>
          </w:rPr>
          <w:t xml:space="preserve"> </w:t>
        </w:r>
      </w:ins>
    </w:p>
    <w:p w14:paraId="609C934B" w14:textId="77777777" w:rsidR="00781FC7" w:rsidRPr="008A028C" w:rsidRDefault="00781FC7" w:rsidP="00781FC7">
      <w:pPr>
        <w:pStyle w:val="EACLTextIndent"/>
        <w:rPr>
          <w:ins w:id="235" w:author="Jacqueline Gutman" w:date="2015-12-19T18:54:00Z"/>
          <w:lang w:eastAsia="tr-TR"/>
        </w:rPr>
      </w:pPr>
      <w:ins w:id="236" w:author="Jacqueline Gutman" w:date="2015-12-19T18:54:00Z">
        <w:r>
          <w:rPr>
            <w:lang w:eastAsia="tr-TR"/>
          </w:rPr>
          <w:t xml:space="preserve">The final model was an </w:t>
        </w:r>
        <w:proofErr w:type="spellStart"/>
        <w:r>
          <w:rPr>
            <w:lang w:eastAsia="tr-TR"/>
          </w:rPr>
          <w:t>Adaboost</w:t>
        </w:r>
        <w:proofErr w:type="spellEnd"/>
        <w:r>
          <w:rPr>
            <w:lang w:eastAsia="tr-TR"/>
          </w:rPr>
          <w:t xml:space="preserve"> classifier that allowed the model to capture non-</w:t>
        </w:r>
        <w:proofErr w:type="spellStart"/>
        <w:r>
          <w:rPr>
            <w:lang w:eastAsia="tr-TR"/>
          </w:rPr>
          <w:t>linearities</w:t>
        </w:r>
        <w:proofErr w:type="spellEnd"/>
        <w:r>
          <w:rPr>
            <w:lang w:eastAsia="tr-TR"/>
          </w:rPr>
          <w:t xml:space="preserve"> in the feature space spanned by the data. A decision tree at different depths was used as the weak learner, with depths ranging from decision tree stumps to trees of depth 50. This classifier was trained only on the n-gram features (</w:t>
        </w:r>
        <w:proofErr w:type="spellStart"/>
        <w:r>
          <w:rPr>
            <w:lang w:eastAsia="tr-TR"/>
          </w:rPr>
          <w:t>uni</w:t>
        </w:r>
        <w:proofErr w:type="spellEnd"/>
        <w:r>
          <w:rPr>
            <w:lang w:eastAsia="tr-TR"/>
          </w:rPr>
          <w:t xml:space="preserve">-, bi- and trigrams) and not used on the low-dimensional document embeddings. </w:t>
        </w:r>
      </w:ins>
    </w:p>
    <w:p w14:paraId="71CB81D4" w14:textId="77777777" w:rsidR="00781FC7" w:rsidRPr="00B54629" w:rsidRDefault="00781FC7" w:rsidP="00781FC7">
      <w:pPr>
        <w:pStyle w:val="EACLSection"/>
        <w:rPr>
          <w:ins w:id="237" w:author="Jacqueline Gutman" w:date="2015-12-19T18:54:00Z"/>
        </w:rPr>
      </w:pPr>
      <w:ins w:id="238" w:author="Jacqueline Gutman" w:date="2015-12-19T18:54:00Z">
        <w:r>
          <w:t>Results</w:t>
        </w:r>
      </w:ins>
    </w:p>
    <w:p w14:paraId="27409D33" w14:textId="77777777" w:rsidR="00781FC7" w:rsidRDefault="00781FC7" w:rsidP="00781FC7">
      <w:pPr>
        <w:pStyle w:val="EACLText"/>
        <w:rPr>
          <w:ins w:id="239" w:author="Jacqueline Gutman" w:date="2015-12-19T18:54:00Z"/>
          <w:lang w:eastAsia="tr-TR"/>
        </w:rPr>
      </w:pPr>
      <w:ins w:id="240" w:author="Jacqueline Gutman" w:date="2015-12-19T18:54:00Z">
        <w:r>
          <w:rPr>
            <w:lang w:eastAsia="tr-TR"/>
          </w:rPr>
          <w:t>[section 4 stub]</w:t>
        </w:r>
      </w:ins>
    </w:p>
    <w:p w14:paraId="5B804DC3" w14:textId="66734717" w:rsidR="008C4128" w:rsidDel="00781FC7" w:rsidRDefault="003F00B8" w:rsidP="00781FC7">
      <w:pPr>
        <w:pStyle w:val="EACLTextIndent"/>
        <w:rPr>
          <w:del w:id="241" w:author="Jacqueline Gutman" w:date="2015-12-19T18:54:00Z"/>
        </w:rPr>
        <w:pPrChange w:id="242" w:author="Jacqueline Gutman" w:date="2015-12-19T18:54:00Z">
          <w:pPr>
            <w:pStyle w:val="EACLTextIndent"/>
          </w:pPr>
        </w:pPrChange>
      </w:pPr>
      <w:ins w:id="243" w:author="Jacqueline Gutman" w:date="2015-12-19T16:24:00Z">
        <w:r>
          <w:rPr>
            <w:lang w:eastAsia="tr-TR"/>
          </w:rPr>
          <w:t>document-frequency weights</w:t>
        </w:r>
      </w:ins>
      <w:r w:rsidR="008A028C">
        <w:rPr>
          <w:lang w:eastAsia="tr-TR"/>
        </w:rPr>
        <w:t xml:space="preserve"> </w:t>
      </w:r>
      <w:del w:id="244" w:author="Jacqueline Gutman" w:date="2015-12-19T16:24:00Z">
        <w:r w:rsidR="008A028C" w:rsidDel="003F00B8">
          <w:rPr>
            <w:lang w:eastAsia="tr-TR"/>
          </w:rPr>
          <w:delText xml:space="preserve">counts of the words within the document and </w:delText>
        </w:r>
      </w:del>
      <w:ins w:id="245" w:author="Jacqueline Gutman" w:date="2015-12-19T16:24:00Z">
        <w:r>
          <w:rPr>
            <w:lang w:eastAsia="tr-TR"/>
          </w:rPr>
          <w:t xml:space="preserve">learned across the </w:t>
        </w:r>
      </w:ins>
      <w:del w:id="246" w:author="Jacqueline Gutman" w:date="2015-12-19T16:24:00Z">
        <w:r w:rsidR="008A028C" w:rsidDel="003F00B8">
          <w:rPr>
            <w:lang w:eastAsia="tr-TR"/>
          </w:rPr>
          <w:delText>across all</w:delText>
        </w:r>
      </w:del>
      <w:del w:id="247" w:author="Jacqueline Gutman" w:date="2015-12-19T18:54:00Z">
        <w:r w:rsidR="008A028C" w:rsidDel="00781FC7">
          <w:rPr>
            <w:lang w:eastAsia="tr-TR"/>
          </w:rPr>
          <w:delText xml:space="preserve"> documents. The goal of the weights is to </w:delText>
        </w:r>
      </w:del>
      <w:del w:id="248" w:author="Jacqueline Gutman" w:date="2015-12-19T16:27:00Z">
        <w:r w:rsidR="008A028C" w:rsidDel="00232087">
          <w:rPr>
            <w:lang w:eastAsia="tr-TR"/>
          </w:rPr>
          <w:delText>improve the relevance of words that appear more in one class while appearing less is others.</w:delText>
        </w:r>
      </w:del>
      <w:del w:id="249" w:author="Jacqueline Gutman" w:date="2015-12-19T16:43:00Z">
        <w:r w:rsidR="008A028C" w:rsidDel="00FD40FB">
          <w:rPr>
            <w:lang w:eastAsia="tr-TR"/>
          </w:rPr>
          <w:delText xml:space="preserve"> </w:delText>
        </w:r>
      </w:del>
    </w:p>
    <w:p w14:paraId="0935709A" w14:textId="31290256" w:rsidR="00821F3C" w:rsidRPr="00A0704A" w:rsidDel="00047E87" w:rsidRDefault="008A028C" w:rsidP="00781FC7">
      <w:pPr>
        <w:pStyle w:val="EACLTextIndent"/>
        <w:rPr>
          <w:del w:id="250" w:author="Jacqueline Gutman" w:date="2015-12-19T18:43:00Z"/>
          <w:lang w:eastAsia="tr-TR"/>
        </w:rPr>
        <w:pPrChange w:id="251" w:author="Jacqueline Gutman" w:date="2015-12-19T18:54:00Z">
          <w:pPr>
            <w:pStyle w:val="EACLTextIndent"/>
          </w:pPr>
        </w:pPrChange>
      </w:pPr>
      <w:del w:id="252" w:author="Jacqueline Gutman" w:date="2015-12-19T16:30:00Z">
        <w:r w:rsidDel="00232087">
          <w:rPr>
            <w:lang w:eastAsia="tr-TR"/>
          </w:rPr>
          <w:delText>The second method of creating vector representations of the reddit post is the utilization of paragraph vectors, in addition to concatenating DM vectors [ADD MORE]</w:delText>
        </w:r>
      </w:del>
    </w:p>
    <w:p w14:paraId="24B702D3" w14:textId="2374AEAF" w:rsidR="008A028C" w:rsidRPr="008A028C" w:rsidDel="00F14434" w:rsidRDefault="00705DFD" w:rsidP="00781FC7">
      <w:pPr>
        <w:pStyle w:val="EACLTextIndent"/>
        <w:rPr>
          <w:del w:id="253" w:author="Jacqueline Gutman" w:date="2015-12-19T17:38:00Z"/>
          <w:lang w:eastAsia="tr-TR"/>
        </w:rPr>
        <w:pPrChange w:id="254" w:author="Jacqueline Gutman" w:date="2015-12-19T18:54:00Z">
          <w:pPr>
            <w:pStyle w:val="EACLSubsection"/>
          </w:pPr>
        </w:pPrChange>
      </w:pPr>
      <w:del w:id="255" w:author="Jacqueline Gutman" w:date="2015-12-19T18:54:00Z">
        <w:r w:rsidDel="00781FC7">
          <w:rPr>
            <w:lang w:eastAsia="tr-TR"/>
          </w:rPr>
          <w:delText xml:space="preserve">Classification </w:delText>
        </w:r>
        <w:r w:rsidR="008115C6" w:rsidDel="00781FC7">
          <w:rPr>
            <w:lang w:eastAsia="tr-TR"/>
          </w:rPr>
          <w:delText>Models</w:delText>
        </w:r>
      </w:del>
    </w:p>
    <w:p w14:paraId="59616B26" w14:textId="30924C32" w:rsidR="008A028C" w:rsidDel="00F14434" w:rsidRDefault="008A028C" w:rsidP="00781FC7">
      <w:pPr>
        <w:pStyle w:val="EACLTextIndent"/>
        <w:rPr>
          <w:del w:id="256" w:author="Jacqueline Gutman" w:date="2015-12-19T17:39:00Z"/>
          <w:lang w:eastAsia="tr-TR"/>
        </w:rPr>
        <w:pPrChange w:id="257" w:author="Jacqueline Gutman" w:date="2015-12-19T18:54:00Z">
          <w:pPr>
            <w:pStyle w:val="EACLTextIndent"/>
          </w:pPr>
        </w:pPrChange>
      </w:pPr>
      <w:del w:id="258" w:author="Jacqueline Gutman" w:date="2015-12-19T17:39:00Z">
        <w:r w:rsidDel="00F14434">
          <w:rPr>
            <w:lang w:eastAsia="tr-TR"/>
          </w:rPr>
          <w:delText>Once feature</w:delText>
        </w:r>
      </w:del>
      <w:del w:id="259" w:author="Jacqueline Gutman" w:date="2015-12-19T17:25:00Z">
        <w:r w:rsidDel="00E84A24">
          <w:rPr>
            <w:lang w:eastAsia="tr-TR"/>
          </w:rPr>
          <w:delText xml:space="preserve">s are </w:delText>
        </w:r>
      </w:del>
      <w:del w:id="260" w:author="Jacqueline Gutman" w:date="2015-12-19T17:39:00Z">
        <w:r w:rsidDel="00F14434">
          <w:rPr>
            <w:lang w:eastAsia="tr-TR"/>
          </w:rPr>
          <w:delText xml:space="preserve">generated from the text </w:delText>
        </w:r>
      </w:del>
      <w:del w:id="261" w:author="Jacqueline Gutman" w:date="2015-12-19T17:26:00Z">
        <w:r w:rsidDel="00E84A24">
          <w:rPr>
            <w:lang w:eastAsia="tr-TR"/>
          </w:rPr>
          <w:delText>a four models</w:delText>
        </w:r>
      </w:del>
      <w:del w:id="262" w:author="Jacqueline Gutman" w:date="2015-12-19T17:39:00Z">
        <w:r w:rsidDel="00F14434">
          <w:rPr>
            <w:lang w:eastAsia="tr-TR"/>
          </w:rPr>
          <w:delText xml:space="preserve"> </w:delText>
        </w:r>
      </w:del>
      <w:del w:id="263" w:author="Jacqueline Gutman" w:date="2015-12-19T17:26:00Z">
        <w:r w:rsidDel="00E84A24">
          <w:rPr>
            <w:lang w:eastAsia="tr-TR"/>
          </w:rPr>
          <w:delText>a</w:delText>
        </w:r>
      </w:del>
      <w:del w:id="264" w:author="Jacqueline Gutman" w:date="2015-12-19T17:39:00Z">
        <w:r w:rsidDel="00F14434">
          <w:rPr>
            <w:lang w:eastAsia="tr-TR"/>
          </w:rPr>
          <w:delText xml:space="preserve">re used to </w:delText>
        </w:r>
      </w:del>
      <w:del w:id="265" w:author="Jacqueline Gutman" w:date="2015-12-19T17:26:00Z">
        <w:r w:rsidDel="00E84A24">
          <w:rPr>
            <w:lang w:eastAsia="tr-TR"/>
          </w:rPr>
          <w:delText>classify the post</w:delText>
        </w:r>
      </w:del>
      <w:del w:id="266" w:author="Jacqueline Gutman" w:date="2015-12-19T17:39:00Z">
        <w:r w:rsidDel="00F14434">
          <w:rPr>
            <w:lang w:eastAsia="tr-TR"/>
          </w:rPr>
          <w:delText xml:space="preserve">. These include the baseline Naïve Bayes classifier, </w:delText>
        </w:r>
      </w:del>
      <w:del w:id="267" w:author="Jacqueline Gutman" w:date="2015-12-19T17:26:00Z">
        <w:r w:rsidDel="00C415CF">
          <w:rPr>
            <w:lang w:eastAsia="tr-TR"/>
          </w:rPr>
          <w:delText xml:space="preserve">a </w:delText>
        </w:r>
      </w:del>
      <w:del w:id="268" w:author="Jacqueline Gutman" w:date="2015-12-19T17:39:00Z">
        <w:r w:rsidDel="00F14434">
          <w:rPr>
            <w:lang w:eastAsia="tr-TR"/>
          </w:rPr>
          <w:delText xml:space="preserve">logistic regression, </w:delText>
        </w:r>
        <w:r w:rsidR="00D0320A" w:rsidDel="00F14434">
          <w:rPr>
            <w:lang w:eastAsia="tr-TR"/>
          </w:rPr>
          <w:delText xml:space="preserve">SVM with linear kernel, and Adaboost with a decision tree as its weak classifier. </w:delText>
        </w:r>
      </w:del>
    </w:p>
    <w:p w14:paraId="1D2F3375" w14:textId="2DF8FBE5" w:rsidR="000B64A0" w:rsidDel="00781FC7" w:rsidRDefault="00D0320A" w:rsidP="00781FC7">
      <w:pPr>
        <w:pStyle w:val="EACLTextIndent"/>
        <w:rPr>
          <w:del w:id="269" w:author="Jacqueline Gutman" w:date="2015-12-19T18:54:00Z"/>
          <w:lang w:eastAsia="tr-TR"/>
        </w:rPr>
        <w:pPrChange w:id="270" w:author="Jacqueline Gutman" w:date="2015-12-19T18:54:00Z">
          <w:pPr>
            <w:pStyle w:val="EACLTextIndent"/>
          </w:pPr>
        </w:pPrChange>
      </w:pPr>
      <w:del w:id="271" w:author="Jacqueline Gutman" w:date="2015-12-19T18:54:00Z">
        <w:r w:rsidDel="00781FC7">
          <w:rPr>
            <w:lang w:eastAsia="tr-TR"/>
          </w:rPr>
          <w:delText xml:space="preserve">The baseline Naïve Bayes model was trained and tested on a uni, bi and tri </w:delText>
        </w:r>
      </w:del>
      <w:del w:id="272" w:author="Jacqueline Gutman" w:date="2015-12-19T17:32:00Z">
        <w:r w:rsidDel="00C415CF">
          <w:rPr>
            <w:lang w:eastAsia="tr-TR"/>
          </w:rPr>
          <w:delText>n-</w:delText>
        </w:r>
      </w:del>
      <w:del w:id="273" w:author="Jacqueline Gutman" w:date="2015-12-19T18:54:00Z">
        <w:r w:rsidDel="00781FC7">
          <w:rPr>
            <w:lang w:eastAsia="tr-TR"/>
          </w:rPr>
          <w:delText>gram representation of the text. N-gram counts of less than 10 were dropped f</w:delText>
        </w:r>
      </w:del>
      <w:del w:id="274" w:author="Jacqueline Gutman" w:date="2015-12-19T17:33:00Z">
        <w:r w:rsidDel="00C415CF">
          <w:rPr>
            <w:lang w:eastAsia="tr-TR"/>
          </w:rPr>
          <w:delText>or</w:delText>
        </w:r>
      </w:del>
      <w:del w:id="275" w:author="Jacqueline Gutman" w:date="2015-12-19T18:54:00Z">
        <w:r w:rsidDel="00781FC7">
          <w:rPr>
            <w:lang w:eastAsia="tr-TR"/>
          </w:rPr>
          <w:delText xml:space="preserve">m the model. </w:delText>
        </w:r>
      </w:del>
    </w:p>
    <w:p w14:paraId="35587409" w14:textId="4006C2D2" w:rsidR="000B64A0" w:rsidDel="00781FC7" w:rsidRDefault="00D0320A" w:rsidP="00781FC7">
      <w:pPr>
        <w:pStyle w:val="EACLTextIndent"/>
        <w:rPr>
          <w:del w:id="276" w:author="Jacqueline Gutman" w:date="2015-12-19T18:54:00Z"/>
          <w:lang w:eastAsia="tr-TR"/>
        </w:rPr>
        <w:pPrChange w:id="277" w:author="Jacqueline Gutman" w:date="2015-12-19T18:54:00Z">
          <w:pPr>
            <w:pStyle w:val="EACLTextIndent"/>
          </w:pPr>
        </w:pPrChange>
      </w:pPr>
      <w:del w:id="278" w:author="Jacqueline Gutman" w:date="2015-12-19T18:54:00Z">
        <w:r w:rsidDel="00781FC7">
          <w:rPr>
            <w:lang w:eastAsia="tr-TR"/>
          </w:rPr>
          <w:delText xml:space="preserve">The </w:delText>
        </w:r>
      </w:del>
      <w:del w:id="279" w:author="Jacqueline Gutman" w:date="2015-12-19T17:33:00Z">
        <w:r w:rsidDel="00C415CF">
          <w:rPr>
            <w:lang w:eastAsia="tr-TR"/>
          </w:rPr>
          <w:delText xml:space="preserve">next model used in the analysis includes a </w:delText>
        </w:r>
      </w:del>
      <w:del w:id="280" w:author="Jacqueline Gutman" w:date="2015-12-19T18:54:00Z">
        <w:r w:rsidR="00423EC9" w:rsidDel="00781FC7">
          <w:rPr>
            <w:lang w:eastAsia="tr-TR"/>
          </w:rPr>
          <w:delText xml:space="preserve">regularize logistic regression on both the n-gram bag of words and the text embeddings. The </w:delText>
        </w:r>
      </w:del>
      <w:del w:id="281" w:author="Jacqueline Gutman" w:date="2015-12-19T17:36:00Z">
        <w:r w:rsidR="00423EC9" w:rsidDel="00C415CF">
          <w:rPr>
            <w:lang w:eastAsia="tr-TR"/>
          </w:rPr>
          <w:delText xml:space="preserve">regularizing </w:delText>
        </w:r>
      </w:del>
      <w:del w:id="282" w:author="Jacqueline Gutman" w:date="2015-12-19T18:54:00Z">
        <w:r w:rsidR="00423EC9" w:rsidDel="00781FC7">
          <w:rPr>
            <w:lang w:eastAsia="tr-TR"/>
          </w:rPr>
          <w:delText>hyper</w:delText>
        </w:r>
      </w:del>
      <w:del w:id="283" w:author="Jacqueline Gutman" w:date="2015-12-19T17:36:00Z">
        <w:r w:rsidR="00423EC9" w:rsidDel="00C415CF">
          <w:rPr>
            <w:lang w:eastAsia="tr-TR"/>
          </w:rPr>
          <w:delText>-</w:delText>
        </w:r>
      </w:del>
      <w:del w:id="284" w:author="Jacqueline Gutman" w:date="2015-12-19T18:54:00Z">
        <w:r w:rsidR="00423EC9" w:rsidDel="00781FC7">
          <w:rPr>
            <w:lang w:eastAsia="tr-TR"/>
          </w:rPr>
          <w:delText xml:space="preserve">parameter, lambda, was tuned using a line search method. </w:delText>
        </w:r>
      </w:del>
    </w:p>
    <w:p w14:paraId="220869A1" w14:textId="238932A0" w:rsidR="000B64A0" w:rsidDel="00781FC7" w:rsidRDefault="00423EC9" w:rsidP="00781FC7">
      <w:pPr>
        <w:pStyle w:val="EACLTextIndent"/>
        <w:rPr>
          <w:del w:id="285" w:author="Jacqueline Gutman" w:date="2015-12-19T18:54:00Z"/>
          <w:lang w:eastAsia="tr-TR"/>
        </w:rPr>
        <w:pPrChange w:id="286" w:author="Jacqueline Gutman" w:date="2015-12-19T18:54:00Z">
          <w:pPr>
            <w:pStyle w:val="EACLTextIndent"/>
          </w:pPr>
        </w:pPrChange>
      </w:pPr>
      <w:del w:id="287" w:author="Jacqueline Gutman" w:date="2015-12-19T18:54:00Z">
        <w:r w:rsidDel="00781FC7">
          <w:rPr>
            <w:lang w:eastAsia="tr-TR"/>
          </w:rPr>
          <w:delText>The third mode</w:delText>
        </w:r>
      </w:del>
      <w:del w:id="288" w:author="Jacqueline Gutman" w:date="2015-12-19T18:19:00Z">
        <w:r w:rsidDel="00107235">
          <w:rPr>
            <w:lang w:eastAsia="tr-TR"/>
          </w:rPr>
          <w:delText>l</w:delText>
        </w:r>
      </w:del>
      <w:del w:id="289" w:author="Jacqueline Gutman" w:date="2015-12-19T18:54:00Z">
        <w:r w:rsidDel="00781FC7">
          <w:rPr>
            <w:lang w:eastAsia="tr-TR"/>
          </w:rPr>
          <w:delText>ling approach utilized a SVM with linear kernel. This model was used on both the n-gram feature vector, at different orders. In addition, the vector representations of the text were</w:delText>
        </w:r>
        <w:r w:rsidR="007828E8" w:rsidDel="00781FC7">
          <w:rPr>
            <w:lang w:eastAsia="tr-TR"/>
          </w:rPr>
          <w:delText xml:space="preserve"> feed into this classifier. Mul</w:delText>
        </w:r>
        <w:r w:rsidDel="00781FC7">
          <w:rPr>
            <w:lang w:eastAsia="tr-TR"/>
          </w:rPr>
          <w:delText>t</w:delText>
        </w:r>
        <w:r w:rsidR="007828E8" w:rsidDel="00781FC7">
          <w:rPr>
            <w:lang w:eastAsia="tr-TR"/>
          </w:rPr>
          <w:delText>iple itera</w:delText>
        </w:r>
        <w:r w:rsidDel="00781FC7">
          <w:rPr>
            <w:lang w:eastAsia="tr-TR"/>
          </w:rPr>
          <w:delText>tions of this model were completed with different loss function (hinge vs squared hinge), regularization (l1 vs l2) and levels of regularization, C, which was found through a line search method.</w:delText>
        </w:r>
      </w:del>
    </w:p>
    <w:p w14:paraId="2A35780C" w14:textId="6BB7E18B" w:rsidR="00423EC9" w:rsidRPr="008A028C" w:rsidDel="00781FC7" w:rsidRDefault="00423EC9" w:rsidP="00781FC7">
      <w:pPr>
        <w:pStyle w:val="EACLTextIndent"/>
        <w:rPr>
          <w:del w:id="290" w:author="Jacqueline Gutman" w:date="2015-12-19T18:54:00Z"/>
          <w:lang w:eastAsia="tr-TR"/>
        </w:rPr>
        <w:pPrChange w:id="291" w:author="Jacqueline Gutman" w:date="2015-12-19T18:54:00Z">
          <w:pPr>
            <w:pStyle w:val="EACLTextIndent"/>
          </w:pPr>
        </w:pPrChange>
      </w:pPr>
      <w:del w:id="292" w:author="Jacqueline Gutman" w:date="2015-12-19T18:54:00Z">
        <w:r w:rsidDel="00781FC7">
          <w:rPr>
            <w:lang w:eastAsia="tr-TR"/>
          </w:rPr>
          <w:delText xml:space="preserve">The </w:delText>
        </w:r>
      </w:del>
      <w:del w:id="293" w:author="Jacqueline Gutman" w:date="2015-12-19T17:50:00Z">
        <w:r w:rsidDel="000B64A0">
          <w:rPr>
            <w:lang w:eastAsia="tr-TR"/>
          </w:rPr>
          <w:delText>last model used was an</w:delText>
        </w:r>
      </w:del>
      <w:del w:id="294" w:author="Jacqueline Gutman" w:date="2015-12-19T18:54:00Z">
        <w:r w:rsidDel="00781FC7">
          <w:rPr>
            <w:lang w:eastAsia="tr-TR"/>
          </w:rPr>
          <w:delText xml:space="preserve"> Adaboost classifier </w:delText>
        </w:r>
      </w:del>
      <w:del w:id="295" w:author="Jacqueline Gutman" w:date="2015-12-19T17:52:00Z">
        <w:r w:rsidDel="000B64A0">
          <w:rPr>
            <w:lang w:eastAsia="tr-TR"/>
          </w:rPr>
          <w:delText>with the goal to investigate any non-linearly</w:delText>
        </w:r>
      </w:del>
      <w:del w:id="296" w:author="Jacqueline Gutman" w:date="2015-12-19T18:54:00Z">
        <w:r w:rsidDel="00781FC7">
          <w:rPr>
            <w:lang w:eastAsia="tr-TR"/>
          </w:rPr>
          <w:delText xml:space="preserve"> in the data. A decision tree at different depths was used as the weak </w:delText>
        </w:r>
      </w:del>
      <w:del w:id="297" w:author="Jacqueline Gutman" w:date="2015-12-19T17:54:00Z">
        <w:r w:rsidDel="000B64A0">
          <w:rPr>
            <w:lang w:eastAsia="tr-TR"/>
          </w:rPr>
          <w:delText>classifier</w:delText>
        </w:r>
      </w:del>
      <w:del w:id="298" w:author="Jacqueline Gutman" w:date="2015-12-19T18:54:00Z">
        <w:r w:rsidDel="00781FC7">
          <w:rPr>
            <w:lang w:eastAsia="tr-TR"/>
          </w:rPr>
          <w:delText xml:space="preserve">. </w:delText>
        </w:r>
        <w:r w:rsidR="00DB69CB" w:rsidDel="00781FC7">
          <w:rPr>
            <w:lang w:eastAsia="tr-TR"/>
          </w:rPr>
          <w:delText xml:space="preserve">This classifier was </w:delText>
        </w:r>
      </w:del>
      <w:del w:id="299" w:author="Jacqueline Gutman" w:date="2015-12-19T18:00:00Z">
        <w:r w:rsidR="00DB69CB" w:rsidDel="009A2967">
          <w:rPr>
            <w:lang w:eastAsia="tr-TR"/>
          </w:rPr>
          <w:delText xml:space="preserve">used </w:delText>
        </w:r>
      </w:del>
      <w:del w:id="300" w:author="Jacqueline Gutman" w:date="2015-12-19T18:54:00Z">
        <w:r w:rsidR="00DB69CB" w:rsidDel="00781FC7">
          <w:rPr>
            <w:lang w:eastAsia="tr-TR"/>
          </w:rPr>
          <w:delText>on the n-gram (uni, bi and tri).</w:delText>
        </w:r>
      </w:del>
    </w:p>
    <w:p w14:paraId="103B385E" w14:textId="2CA8F155" w:rsidR="008115C6" w:rsidRPr="00B54629" w:rsidDel="00781FC7" w:rsidRDefault="008115C6" w:rsidP="00781FC7">
      <w:pPr>
        <w:pStyle w:val="EACLTextIndent"/>
        <w:rPr>
          <w:del w:id="301" w:author="Jacqueline Gutman" w:date="2015-12-19T18:54:00Z"/>
        </w:rPr>
        <w:pPrChange w:id="302" w:author="Jacqueline Gutman" w:date="2015-12-19T18:54:00Z">
          <w:pPr>
            <w:pStyle w:val="EACLSection"/>
          </w:pPr>
        </w:pPrChange>
      </w:pPr>
      <w:del w:id="303" w:author="Jacqueline Gutman" w:date="2015-12-19T18:54:00Z">
        <w:r w:rsidDel="00781FC7">
          <w:delText>Results</w:delText>
        </w:r>
      </w:del>
    </w:p>
    <w:p w14:paraId="1101A3D4" w14:textId="55BAE483" w:rsidR="00705DFD" w:rsidRDefault="008115C6" w:rsidP="00781FC7">
      <w:pPr>
        <w:pStyle w:val="EACLTextIndent"/>
        <w:rPr>
          <w:lang w:eastAsia="tr-TR"/>
        </w:rPr>
        <w:pPrChange w:id="304" w:author="Jacqueline Gutman" w:date="2015-12-19T18:54:00Z">
          <w:pPr>
            <w:pStyle w:val="EACLText"/>
          </w:pPr>
        </w:pPrChange>
      </w:pPr>
      <w:del w:id="305" w:author="Jacqueline Gutman" w:date="2015-12-19T18:54:00Z">
        <w:r w:rsidDel="00781FC7">
          <w:rPr>
            <w:lang w:eastAsia="tr-TR"/>
          </w:rPr>
          <w:delText>[section 4 stub]</w:delText>
        </w:r>
      </w:del>
    </w:p>
    <w:p w14:paraId="01FEA02D" w14:textId="77777777" w:rsidR="00DB69CB" w:rsidRPr="00DB69CB" w:rsidRDefault="00DB69CB" w:rsidP="00DB69CB">
      <w:pPr>
        <w:pStyle w:val="EACLTextIndent"/>
        <w:rPr>
          <w:lang w:eastAsia="tr-TR"/>
        </w:rPr>
      </w:pPr>
    </w:p>
    <w:p w14:paraId="66BB417E" w14:textId="168DC39E" w:rsidR="00DB69CB" w:rsidRPr="00705DFD" w:rsidRDefault="00DB69CB" w:rsidP="00DB69CB">
      <w:pPr>
        <w:pStyle w:val="EACLSubsection"/>
        <w:rPr>
          <w:lang w:eastAsia="tr-TR"/>
        </w:rPr>
      </w:pPr>
      <w:r>
        <w:rPr>
          <w:lang w:eastAsia="tr-TR"/>
        </w:rPr>
        <w:t>Baseline performance</w:t>
      </w:r>
    </w:p>
    <w:p w14:paraId="57964417" w14:textId="1EC1A543" w:rsidR="00DB69CB" w:rsidRPr="00DB69CB" w:rsidDel="00FD1766" w:rsidRDefault="00DB69CB" w:rsidP="007828E8">
      <w:pPr>
        <w:pStyle w:val="EACLTextIndent"/>
        <w:ind w:firstLine="180"/>
        <w:rPr>
          <w:del w:id="306" w:author="Jacqueline Gutman" w:date="2015-12-19T18:18:00Z"/>
          <w:lang w:eastAsia="tr-TR"/>
        </w:rPr>
      </w:pPr>
      <w:r>
        <w:rPr>
          <w:lang w:eastAsia="tr-TR"/>
        </w:rPr>
        <w:t xml:space="preserve">The baseline Naïve Bayes classifier </w:t>
      </w:r>
      <w:r w:rsidR="00406DD7">
        <w:rPr>
          <w:lang w:eastAsia="tr-TR"/>
        </w:rPr>
        <w:t xml:space="preserve">predicted reddit post over the test dataset with </w:t>
      </w:r>
      <w:ins w:id="307" w:author="Jacqueline Gutman" w:date="2015-12-19T18:09:00Z">
        <w:r w:rsidR="00FD1766">
          <w:rPr>
            <w:lang w:eastAsia="tr-TR"/>
          </w:rPr>
          <w:t xml:space="preserve">global </w:t>
        </w:r>
      </w:ins>
      <w:del w:id="308" w:author="Jacqueline Gutman" w:date="2015-12-19T18:09:00Z">
        <w:r w:rsidR="00406DD7" w:rsidDel="00FD1766">
          <w:rPr>
            <w:lang w:eastAsia="tr-TR"/>
          </w:rPr>
          <w:delText xml:space="preserve">0.66 </w:delText>
        </w:r>
      </w:del>
      <w:del w:id="309" w:author="Jacqueline Gutman" w:date="2015-12-19T18:10:00Z">
        <w:r w:rsidR="00406DD7" w:rsidDel="00FD1766">
          <w:rPr>
            <w:lang w:eastAsia="tr-TR"/>
          </w:rPr>
          <w:delText>accuacy</w:delText>
        </w:r>
      </w:del>
      <w:ins w:id="310" w:author="Jacqueline Gutman" w:date="2015-12-19T18:10:00Z">
        <w:r w:rsidR="00FD1766">
          <w:rPr>
            <w:lang w:eastAsia="tr-TR"/>
          </w:rPr>
          <w:t>accuracy of 6</w:t>
        </w:r>
      </w:ins>
      <w:ins w:id="311" w:author="Jacqueline Gutman" w:date="2015-12-19T18:13:00Z">
        <w:r w:rsidR="00FD1766">
          <w:rPr>
            <w:lang w:eastAsia="tr-TR"/>
          </w:rPr>
          <w:t>4.9</w:t>
        </w:r>
      </w:ins>
      <w:ins w:id="312" w:author="Jacqueline Gutman" w:date="2015-12-19T18:10:00Z">
        <w:r w:rsidR="00FD1766">
          <w:rPr>
            <w:lang w:eastAsia="tr-TR"/>
          </w:rPr>
          <w:t xml:space="preserve"> percent</w:t>
        </w:r>
      </w:ins>
      <w:r w:rsidR="00406DD7">
        <w:rPr>
          <w:lang w:eastAsia="tr-TR"/>
        </w:rPr>
        <w:t>. The mean precision over the five labels was 0.68</w:t>
      </w:r>
      <w:ins w:id="313" w:author="Jacqueline Gutman" w:date="2015-12-19T18:13:00Z">
        <w:r w:rsidR="00FD1766">
          <w:rPr>
            <w:lang w:eastAsia="tr-TR"/>
          </w:rPr>
          <w:t>, with</w:t>
        </w:r>
      </w:ins>
      <w:del w:id="314" w:author="Jacqueline Gutman" w:date="2015-12-19T18:13:00Z">
        <w:r w:rsidR="00406DD7" w:rsidDel="00FD1766">
          <w:rPr>
            <w:lang w:eastAsia="tr-TR"/>
          </w:rPr>
          <w:delText xml:space="preserve"> where</w:delText>
        </w:r>
      </w:del>
      <w:r w:rsidR="00406DD7">
        <w:rPr>
          <w:lang w:eastAsia="tr-TR"/>
        </w:rPr>
        <w:t xml:space="preserve"> the </w:t>
      </w:r>
      <w:del w:id="315" w:author="Jacqueline Gutman" w:date="2015-12-19T18:16:00Z">
        <w:r w:rsidR="00406DD7" w:rsidDel="00FD1766">
          <w:rPr>
            <w:lang w:eastAsia="tr-TR"/>
          </w:rPr>
          <w:delText xml:space="preserve">labels </w:delText>
        </w:r>
      </w:del>
      <w:ins w:id="316" w:author="Jacqueline Gutman" w:date="2015-12-19T18:16:00Z">
        <w:r w:rsidR="00FD1766">
          <w:rPr>
            <w:lang w:eastAsia="tr-TR"/>
          </w:rPr>
          <w:t xml:space="preserve">classes </w:t>
        </w:r>
      </w:ins>
      <w:r w:rsidR="00406DD7">
        <w:rPr>
          <w:lang w:eastAsia="tr-TR"/>
        </w:rPr>
        <w:t xml:space="preserve">NFL, </w:t>
      </w:r>
      <w:proofErr w:type="spellStart"/>
      <w:r w:rsidR="00406DD7">
        <w:rPr>
          <w:lang w:eastAsia="tr-TR"/>
        </w:rPr>
        <w:t>PCMasterRace</w:t>
      </w:r>
      <w:proofErr w:type="spellEnd"/>
      <w:r w:rsidR="00406DD7">
        <w:rPr>
          <w:lang w:eastAsia="tr-TR"/>
        </w:rPr>
        <w:t xml:space="preserve"> and Relationships </w:t>
      </w:r>
      <w:del w:id="317" w:author="Jacqueline Gutman" w:date="2015-12-19T18:15:00Z">
        <w:r w:rsidR="00406DD7" w:rsidDel="00FD1766">
          <w:rPr>
            <w:lang w:eastAsia="tr-TR"/>
          </w:rPr>
          <w:delText>all scored o</w:delText>
        </w:r>
        <w:r w:rsidR="00A86EFD" w:rsidDel="00FD1766">
          <w:rPr>
            <w:lang w:eastAsia="tr-TR"/>
          </w:rPr>
          <w:delText>ver 0.72</w:delText>
        </w:r>
      </w:del>
      <w:ins w:id="318" w:author="Jacqueline Gutman" w:date="2015-12-19T18:15:00Z">
        <w:r w:rsidR="00FD1766">
          <w:rPr>
            <w:lang w:eastAsia="tr-TR"/>
          </w:rPr>
          <w:t>showing the highest precision of all classes</w:t>
        </w:r>
      </w:ins>
      <w:ins w:id="319" w:author="Jacqueline Gutman" w:date="2015-12-19T18:16:00Z">
        <w:r w:rsidR="00FD1766">
          <w:rPr>
            <w:lang w:eastAsia="tr-TR"/>
          </w:rPr>
          <w:t>.</w:t>
        </w:r>
      </w:ins>
      <w:ins w:id="320" w:author="Jacqueline Gutman" w:date="2015-12-19T18:15:00Z">
        <w:r w:rsidR="00FD1766">
          <w:rPr>
            <w:lang w:eastAsia="tr-TR"/>
          </w:rPr>
          <w:t xml:space="preserve"> </w:t>
        </w:r>
      </w:ins>
      <w:del w:id="321" w:author="Jacqueline Gutman" w:date="2015-12-19T18:16:00Z">
        <w:r w:rsidR="00A86EFD" w:rsidDel="00FD1766">
          <w:rPr>
            <w:lang w:eastAsia="tr-TR"/>
          </w:rPr>
          <w:delText>, and the</w:delText>
        </w:r>
      </w:del>
      <w:ins w:id="322" w:author="Jacqueline Gutman" w:date="2015-12-19T18:16:00Z">
        <w:r w:rsidR="00FD1766">
          <w:rPr>
            <w:lang w:eastAsia="tr-TR"/>
          </w:rPr>
          <w:t>The baseline classifier tended to grossly over-predict</w:t>
        </w:r>
      </w:ins>
      <w:del w:id="323" w:author="Jacqueline Gutman" w:date="2015-12-19T18:16:00Z">
        <w:r w:rsidR="00A86EFD" w:rsidDel="00FD1766">
          <w:rPr>
            <w:lang w:eastAsia="tr-TR"/>
          </w:rPr>
          <w:delText xml:space="preserve"> label</w:delText>
        </w:r>
      </w:del>
      <w:r w:rsidR="00A86EFD">
        <w:rPr>
          <w:lang w:eastAsia="tr-TR"/>
        </w:rPr>
        <w:t xml:space="preserve"> Movies</w:t>
      </w:r>
      <w:ins w:id="324" w:author="Jacqueline Gutman" w:date="2015-12-19T18:17:00Z">
        <w:r w:rsidR="00FD1766">
          <w:rPr>
            <w:lang w:eastAsia="tr-TR"/>
          </w:rPr>
          <w:t xml:space="preserve">, the third-most frequent class, </w:t>
        </w:r>
      </w:ins>
      <w:ins w:id="325" w:author="Jacqueline Gutman" w:date="2015-12-19T18:18:00Z">
        <w:r w:rsidR="00FD1766">
          <w:rPr>
            <w:lang w:eastAsia="tr-TR"/>
          </w:rPr>
          <w:t>resulting in good recall but very poor precision (0.48) for movies.</w:t>
        </w:r>
      </w:ins>
      <w:del w:id="326" w:author="Jacqueline Gutman" w:date="2015-12-19T18:17:00Z">
        <w:r w:rsidR="00A86EFD" w:rsidDel="00FD1766">
          <w:rPr>
            <w:lang w:eastAsia="tr-TR"/>
          </w:rPr>
          <w:delText xml:space="preserve"> did the worst amoung the f</w:delText>
        </w:r>
      </w:del>
    </w:p>
    <w:p w14:paraId="2C12C278" w14:textId="77777777" w:rsidR="00DB69CB" w:rsidRPr="00DB69CB" w:rsidRDefault="00DB69CB" w:rsidP="00FD1766">
      <w:pPr>
        <w:pStyle w:val="EACLTextIndent"/>
        <w:ind w:firstLine="180"/>
        <w:rPr>
          <w:lang w:eastAsia="tr-TR"/>
        </w:rPr>
        <w:pPrChange w:id="327" w:author="Jacqueline Gutman" w:date="2015-12-19T18:18:00Z">
          <w:pPr>
            <w:pStyle w:val="EACLText"/>
          </w:pPr>
        </w:pPrChange>
      </w:pPr>
    </w:p>
    <w:p w14:paraId="4423FF00" w14:textId="2BC81E08" w:rsidR="00705DFD" w:rsidRPr="00705DFD" w:rsidRDefault="00705DFD" w:rsidP="00705DFD">
      <w:pPr>
        <w:pStyle w:val="EACLSubsection"/>
        <w:rPr>
          <w:lang w:eastAsia="tr-TR"/>
        </w:rPr>
      </w:pPr>
      <w:r>
        <w:rPr>
          <w:lang w:eastAsia="tr-TR"/>
        </w:rPr>
        <w:t>Bag-of-words classifiers</w:t>
      </w:r>
    </w:p>
    <w:p w14:paraId="2BA7B58D" w14:textId="2AA8C10A" w:rsidR="008115C6" w:rsidRDefault="008115C6" w:rsidP="008115C6">
      <w:pPr>
        <w:pStyle w:val="EACLText"/>
        <w:rPr>
          <w:ins w:id="328" w:author="Jacqueline Gutman" w:date="2015-12-19T18:25:00Z"/>
          <w:lang w:eastAsia="tr-TR"/>
        </w:rPr>
      </w:pPr>
      <w:r>
        <w:rPr>
          <w:lang w:eastAsia="tr-TR"/>
        </w:rPr>
        <w:t>[subsection 4.1 stub]</w:t>
      </w:r>
    </w:p>
    <w:p w14:paraId="2ECC2990" w14:textId="77777777" w:rsidR="00107235" w:rsidRPr="00107235" w:rsidRDefault="00107235" w:rsidP="00107235">
      <w:pPr>
        <w:pStyle w:val="EACLTextIndent"/>
        <w:ind w:firstLine="0"/>
        <w:rPr>
          <w:rPrChange w:id="329" w:author="Jacqueline Gutman" w:date="2015-12-19T18:25:00Z">
            <w:rPr>
              <w:lang w:eastAsia="tr-TR"/>
            </w:rPr>
          </w:rPrChange>
        </w:rPr>
        <w:pPrChange w:id="330" w:author="Jacqueline Gutman" w:date="2015-12-19T18:25:00Z">
          <w:pPr>
            <w:pStyle w:val="EACLText"/>
          </w:pPr>
        </w:pPrChange>
      </w:pPr>
    </w:p>
    <w:p w14:paraId="35E3FC0C" w14:textId="7C1FA3B0" w:rsidR="00DB69CB" w:rsidRPr="00DB69CB" w:rsidDel="00715A4C" w:rsidRDefault="00DB69CB" w:rsidP="00DB69CB">
      <w:pPr>
        <w:pStyle w:val="EACLTextIndent"/>
        <w:rPr>
          <w:del w:id="331" w:author="Jacqueline Gutman" w:date="2015-12-19T18:09:00Z"/>
          <w:lang w:eastAsia="tr-TR"/>
        </w:rPr>
      </w:pPr>
      <w:del w:id="332" w:author="Jacqueline Gutman" w:date="2015-12-19T18:09:00Z">
        <w:r w:rsidDel="00715A4C">
          <w:rPr>
            <w:lang w:eastAsia="tr-TR"/>
          </w:rPr>
          <w:delText>sdfs</w:delText>
        </w:r>
      </w:del>
    </w:p>
    <w:p w14:paraId="2C58FD7A" w14:textId="7099C4AF" w:rsidR="008115C6" w:rsidRDefault="00705DFD" w:rsidP="008115C6">
      <w:pPr>
        <w:pStyle w:val="EACLSubsection"/>
        <w:rPr>
          <w:lang w:eastAsia="tr-TR"/>
        </w:rPr>
      </w:pPr>
      <w:r>
        <w:rPr>
          <w:lang w:eastAsia="tr-TR"/>
        </w:rPr>
        <w:t>Document embedding SVMs</w:t>
      </w:r>
    </w:p>
    <w:p w14:paraId="12597C26" w14:textId="428FF96C" w:rsidR="00047E87" w:rsidRDefault="00047E87" w:rsidP="00047E87">
      <w:pPr>
        <w:pStyle w:val="EACLTextIndent"/>
        <w:rPr>
          <w:ins w:id="333" w:author="Jacqueline Gutman" w:date="2015-12-19T18:42:00Z"/>
          <w:lang w:eastAsia="tr-TR"/>
        </w:rPr>
        <w:pPrChange w:id="334" w:author="Jacqueline Gutman" w:date="2015-12-19T18:43:00Z">
          <w:pPr>
            <w:pStyle w:val="EACLText"/>
          </w:pPr>
        </w:pPrChange>
      </w:pPr>
      <w:ins w:id="335" w:author="Jacqueline Gutman" w:date="2015-12-19T18:45:00Z">
        <w:r>
          <w:rPr>
            <w:lang w:eastAsia="tr-TR"/>
          </w:rPr>
          <w:t xml:space="preserve">We compared the model performance of </w:t>
        </w:r>
      </w:ins>
      <w:ins w:id="336" w:author="Jacqueline Gutman" w:date="2015-12-19T18:46:00Z">
        <w:r>
          <w:rPr>
            <w:lang w:eastAsia="tr-TR"/>
          </w:rPr>
          <w:t>SVM classifiers on the</w:t>
        </w:r>
      </w:ins>
      <w:ins w:id="337" w:author="Jacqueline Gutman" w:date="2015-12-19T18:45:00Z">
        <w:r>
          <w:rPr>
            <w:lang w:eastAsia="tr-TR"/>
          </w:rPr>
          <w:t xml:space="preserve"> standard Doc2Vec model </w:t>
        </w:r>
      </w:ins>
      <w:ins w:id="338" w:author="Jacqueline Gutman" w:date="2015-12-19T18:46:00Z">
        <w:r>
          <w:rPr>
            <w:lang w:eastAsia="tr-TR"/>
          </w:rPr>
          <w:t xml:space="preserve">embeddings </w:t>
        </w:r>
      </w:ins>
      <w:ins w:id="339" w:author="Jacqueline Gutman" w:date="2015-12-19T18:45:00Z">
        <w:r>
          <w:rPr>
            <w:lang w:eastAsia="tr-TR"/>
          </w:rPr>
          <w:t xml:space="preserve">to </w:t>
        </w:r>
      </w:ins>
      <w:ins w:id="340" w:author="Jacqueline Gutman" w:date="2015-12-19T18:47:00Z">
        <w:r>
          <w:rPr>
            <w:lang w:eastAsia="tr-TR"/>
          </w:rPr>
          <w:t xml:space="preserve">classification </w:t>
        </w:r>
      </w:ins>
      <w:ins w:id="341" w:author="Jacqueline Gutman" w:date="2015-12-19T18:46:00Z">
        <w:r>
          <w:rPr>
            <w:lang w:eastAsia="tr-TR"/>
          </w:rPr>
          <w:t xml:space="preserve">performance on test documents </w:t>
        </w:r>
      </w:ins>
      <w:ins w:id="342" w:author="Jacqueline Gutman" w:date="2015-12-19T18:47:00Z">
        <w:r>
          <w:rPr>
            <w:lang w:eastAsia="tr-TR"/>
          </w:rPr>
          <w:t xml:space="preserve">not provided to the neural network in the feature generation phase. </w:t>
        </w:r>
      </w:ins>
      <w:ins w:id="343" w:author="Jacqueline Gutman" w:date="2015-12-19T18:42:00Z">
        <w:r>
          <w:rPr>
            <w:lang w:eastAsia="tr-TR"/>
          </w:rPr>
          <w:t>Inferring not only the class label but also the feature representation from training data comes at a steep cost, and in our experiments using the inferred document vectors typically hurt model</w:t>
        </w:r>
      </w:ins>
      <w:ins w:id="344" w:author="Jacqueline Gutman" w:date="2015-12-19T18:43:00Z">
        <w:r>
          <w:rPr>
            <w:lang w:eastAsia="tr-TR"/>
          </w:rPr>
          <w:t xml:space="preserve"> performance by anywhere from 10 to 15 percentage points. Even with this handicap, however, model accuracy remained in the range of 53 to 60 percent, below the performance of our baseline model, but well above the level of chance.</w:t>
        </w:r>
      </w:ins>
    </w:p>
    <w:p w14:paraId="25833EA4" w14:textId="612335C9" w:rsidR="00D35AE4" w:rsidRDefault="00047E87" w:rsidP="00107235">
      <w:pPr>
        <w:pStyle w:val="EACLText"/>
        <w:ind w:firstLine="180"/>
        <w:rPr>
          <w:ins w:id="345" w:author="Jacqueline Gutman" w:date="2015-12-19T18:29:00Z"/>
          <w:lang w:eastAsia="tr-TR"/>
        </w:rPr>
        <w:pPrChange w:id="346" w:author="Jacqueline Gutman" w:date="2015-12-19T18:26:00Z">
          <w:pPr>
            <w:pStyle w:val="EACLText"/>
          </w:pPr>
        </w:pPrChange>
      </w:pPr>
      <w:ins w:id="347" w:author="Jacqueline Gutman" w:date="2015-12-19T18:45:00Z">
        <w:r>
          <w:rPr>
            <w:lang w:eastAsia="tr-TR"/>
          </w:rPr>
          <w:t>In pre-training the document embeddings,</w:t>
        </w:r>
      </w:ins>
      <w:ins w:id="348" w:author="Jacqueline Gutman" w:date="2015-12-19T18:29:00Z">
        <w:r>
          <w:rPr>
            <w:lang w:eastAsia="tr-TR"/>
          </w:rPr>
          <w:t xml:space="preserve"> c</w:t>
        </w:r>
        <w:r w:rsidR="00D35AE4">
          <w:rPr>
            <w:lang w:eastAsia="tr-TR"/>
          </w:rPr>
          <w:t>ontext window sizes</w:t>
        </w:r>
      </w:ins>
      <w:ins w:id="349" w:author="Jacqueline Gutman" w:date="2015-12-19T18:30:00Z">
        <w:r w:rsidR="00D35AE4">
          <w:rPr>
            <w:lang w:eastAsia="tr-TR"/>
          </w:rPr>
          <w:t xml:space="preserve"> were tested ranging from a distance of 5 words to 15 words maximum distance between the predicted word </w:t>
        </w:r>
      </w:ins>
      <w:ins w:id="350" w:author="Jacqueline Gutman" w:date="2015-12-19T18:31:00Z">
        <w:r w:rsidR="00D35AE4">
          <w:rPr>
            <w:lang w:eastAsia="tr-TR"/>
          </w:rPr>
          <w:t>and the context words on</w:t>
        </w:r>
      </w:ins>
      <w:ins w:id="351" w:author="Jacqueline Gutman" w:date="2015-12-19T18:32:00Z">
        <w:r w:rsidR="00D35AE4">
          <w:rPr>
            <w:lang w:eastAsia="tr-TR"/>
          </w:rPr>
          <w:t xml:space="preserve"> each side. Dimensionality of the embedded vector-space ranged from </w:t>
        </w:r>
      </w:ins>
      <w:ins w:id="352" w:author="Jacqueline Gutman" w:date="2015-12-19T18:33:00Z">
        <w:r w:rsidR="00D35AE4">
          <w:rPr>
            <w:lang w:eastAsia="tr-TR"/>
          </w:rPr>
          <w:t>vectors of length 100 to vectors of length 600. Because of the concatenation of DM + DBOW vectors, the document embeddings ranged in size from length 200 to length 1200.</w:t>
        </w:r>
      </w:ins>
    </w:p>
    <w:p w14:paraId="37BD5722" w14:textId="57C0E60C" w:rsidR="00107235" w:rsidRDefault="00107235" w:rsidP="00107235">
      <w:pPr>
        <w:pStyle w:val="EACLText"/>
        <w:ind w:firstLine="180"/>
        <w:rPr>
          <w:ins w:id="353" w:author="Jacqueline Gutman" w:date="2015-12-19T18:27:00Z"/>
          <w:lang w:eastAsia="tr-TR"/>
        </w:rPr>
        <w:pPrChange w:id="354" w:author="Jacqueline Gutman" w:date="2015-12-19T18:26:00Z">
          <w:pPr>
            <w:pStyle w:val="EACLText"/>
          </w:pPr>
        </w:pPrChange>
      </w:pPr>
      <w:ins w:id="355" w:author="Jacqueline Gutman" w:date="2015-12-19T18:20:00Z">
        <w:r>
          <w:rPr>
            <w:lang w:eastAsia="tr-TR"/>
          </w:rPr>
          <w:t xml:space="preserve">Overall, </w:t>
        </w:r>
        <w:proofErr w:type="spellStart"/>
        <w:r>
          <w:rPr>
            <w:lang w:eastAsia="tr-TR"/>
          </w:rPr>
          <w:t>hyperparameter</w:t>
        </w:r>
        <w:proofErr w:type="spellEnd"/>
        <w:r>
          <w:rPr>
            <w:lang w:eastAsia="tr-TR"/>
          </w:rPr>
          <w:t xml:space="preserve"> tuning of the context window size and dimensionality of the document embeddings had </w:t>
        </w:r>
      </w:ins>
      <w:ins w:id="356" w:author="Jacqueline Gutman" w:date="2015-12-19T18:22:00Z">
        <w:r>
          <w:rPr>
            <w:lang w:eastAsia="tr-TR"/>
          </w:rPr>
          <w:t>somewhat limited</w:t>
        </w:r>
      </w:ins>
      <w:ins w:id="357" w:author="Jacqueline Gutman" w:date="2015-12-19T18:20:00Z">
        <w:r>
          <w:rPr>
            <w:lang w:eastAsia="tr-TR"/>
          </w:rPr>
          <w:t xml:space="preserve"> effect on the model performance, with</w:t>
        </w:r>
      </w:ins>
      <w:ins w:id="358" w:author="Jacqueline Gutman" w:date="2015-12-19T18:21:00Z">
        <w:r>
          <w:rPr>
            <w:lang w:eastAsia="tr-TR"/>
          </w:rPr>
          <w:t xml:space="preserve"> grid search over 46 values </w:t>
        </w:r>
      </w:ins>
      <w:ins w:id="359" w:author="Jacqueline Gutman" w:date="2015-12-19T18:22:00Z">
        <w:r>
          <w:rPr>
            <w:lang w:eastAsia="tr-TR"/>
          </w:rPr>
          <w:t xml:space="preserve">of the parameter space yielding </w:t>
        </w:r>
      </w:ins>
      <w:ins w:id="360" w:author="Jacqueline Gutman" w:date="2015-12-19T18:23:00Z">
        <w:r>
          <w:rPr>
            <w:lang w:eastAsia="tr-TR"/>
          </w:rPr>
          <w:t xml:space="preserve">performance within a range of </w:t>
        </w:r>
      </w:ins>
      <w:ins w:id="361" w:author="Jacqueline Gutman" w:date="2015-12-19T18:24:00Z">
        <w:r>
          <w:rPr>
            <w:lang w:eastAsia="tr-TR"/>
          </w:rPr>
          <w:t xml:space="preserve">5 percentage points difference in accuracy </w:t>
        </w:r>
      </w:ins>
      <w:ins w:id="362" w:author="Jacqueline Gutman" w:date="2015-12-19T18:25:00Z">
        <w:r>
          <w:rPr>
            <w:lang w:eastAsia="tr-TR"/>
          </w:rPr>
          <w:t xml:space="preserve">on the validation set </w:t>
        </w:r>
      </w:ins>
      <w:ins w:id="363" w:author="Jacqueline Gutman" w:date="2015-12-19T18:24:00Z">
        <w:r>
          <w:rPr>
            <w:lang w:eastAsia="tr-TR"/>
          </w:rPr>
          <w:t>between the worst and best performing mode</w:t>
        </w:r>
      </w:ins>
      <w:ins w:id="364" w:author="Jacqueline Gutman" w:date="2015-12-19T18:22:00Z">
        <w:r>
          <w:rPr>
            <w:lang w:eastAsia="tr-TR"/>
          </w:rPr>
          <w:t xml:space="preserve">ls tested, and a range of </w:t>
        </w:r>
      </w:ins>
      <w:ins w:id="365" w:author="Jacqueline Gutman" w:date="2015-12-19T18:27:00Z">
        <w:r>
          <w:rPr>
            <w:lang w:eastAsia="tr-TR"/>
          </w:rPr>
          <w:t xml:space="preserve">2 percentage points in the </w:t>
        </w:r>
        <w:proofErr w:type="spellStart"/>
        <w:r>
          <w:rPr>
            <w:lang w:eastAsia="tr-TR"/>
          </w:rPr>
          <w:t>unweighted</w:t>
        </w:r>
        <w:proofErr w:type="spellEnd"/>
        <w:r>
          <w:rPr>
            <w:lang w:eastAsia="tr-TR"/>
          </w:rPr>
          <w:t xml:space="preserve"> average precision across all classes.</w:t>
        </w:r>
      </w:ins>
    </w:p>
    <w:p w14:paraId="11993FE0" w14:textId="2943353A" w:rsidR="00107235" w:rsidRPr="00107235" w:rsidRDefault="00107235" w:rsidP="00107235">
      <w:pPr>
        <w:pStyle w:val="EACLTextIndent"/>
        <w:rPr>
          <w:ins w:id="366" w:author="Jacqueline Gutman" w:date="2015-12-19T18:25:00Z"/>
          <w:rPrChange w:id="367" w:author="Jacqueline Gutman" w:date="2015-12-19T18:27:00Z">
            <w:rPr>
              <w:ins w:id="368" w:author="Jacqueline Gutman" w:date="2015-12-19T18:25:00Z"/>
              <w:lang w:eastAsia="tr-TR"/>
            </w:rPr>
          </w:rPrChange>
        </w:rPr>
        <w:pPrChange w:id="369" w:author="Jacqueline Gutman" w:date="2015-12-19T18:27:00Z">
          <w:pPr>
            <w:pStyle w:val="EACLText"/>
          </w:pPr>
        </w:pPrChange>
      </w:pPr>
      <w:ins w:id="370" w:author="Jacqueline Gutman" w:date="2015-12-19T18:27:00Z">
        <w:r>
          <w:t xml:space="preserve">The parameter tuning for these models included a line search across possible values </w:t>
        </w:r>
      </w:ins>
      <w:ins w:id="371" w:author="Jacqueline Gutman" w:date="2015-12-19T18:34:00Z">
        <w:r w:rsidR="00D35AE4">
          <w:t xml:space="preserve">of lambda for the L2 regularization penalty used in fitting the model. However, because stochastic gradient descent with warm start initialization was used, it was possible to note whether the model had converged by considering successive fits with the same values of lambda yielded stable accuracy metrics. The maximum number of epochs for the SGD algorithm was set to 5, a sufficient number </w:t>
        </w:r>
      </w:ins>
      <w:ins w:id="372" w:author="Jacqueline Gutman" w:date="2015-12-19T18:38:00Z">
        <w:r w:rsidR="00D35AE4">
          <w:t>to reach</w:t>
        </w:r>
      </w:ins>
      <w:ins w:id="373" w:author="Jacqueline Gutman" w:date="2015-12-19T18:34:00Z">
        <w:r w:rsidR="00D35AE4">
          <w:t xml:space="preserve"> convergence in</w:t>
        </w:r>
      </w:ins>
      <w:ins w:id="374" w:author="Jacqueline Gutman" w:date="2015-12-19T18:38:00Z">
        <w:r w:rsidR="00D35AE4">
          <w:t xml:space="preserve"> the sparse, high-dimensional vector space spanned by the SVM in fitting the n-gram features. With the document embeddings, however, </w:t>
        </w:r>
      </w:ins>
      <w:ins w:id="375" w:author="Jacqueline Gutman" w:date="2015-12-19T18:39:00Z">
        <w:r w:rsidR="00047E87">
          <w:t xml:space="preserve">it was less apparent that the model had always converged and </w:t>
        </w:r>
      </w:ins>
      <w:ins w:id="376" w:author="Jacqueline Gutman" w:date="2015-12-19T18:40:00Z">
        <w:r w:rsidR="00047E87">
          <w:t>achieved</w:t>
        </w:r>
      </w:ins>
      <w:ins w:id="377" w:author="Jacqueline Gutman" w:date="2015-12-19T18:39:00Z">
        <w:r w:rsidR="00047E87">
          <w:t xml:space="preserve"> a stable measure of accuracy</w:t>
        </w:r>
      </w:ins>
      <w:ins w:id="378" w:author="Jacqueline Gutman" w:date="2015-12-19T18:40:00Z">
        <w:r w:rsidR="00047E87">
          <w:t xml:space="preserve"> after 5 epochs. </w:t>
        </w:r>
      </w:ins>
      <w:ins w:id="379" w:author="Jacqueline Gutman" w:date="2015-12-19T18:48:00Z">
        <w:r w:rsidR="00E1578C">
          <w:t>While this provided good performance in the n-gram classifiers</w:t>
        </w:r>
      </w:ins>
      <w:ins w:id="380" w:author="Jacqueline Gutman" w:date="2015-12-19T18:40:00Z">
        <w:r w:rsidR="00047E87">
          <w:t xml:space="preserve">, the </w:t>
        </w:r>
      </w:ins>
      <w:ins w:id="381" w:author="Jacqueline Gutman" w:date="2015-12-19T18:47:00Z">
        <w:r w:rsidR="00E1578C">
          <w:t>classifier</w:t>
        </w:r>
      </w:ins>
      <w:ins w:id="382" w:author="Jacqueline Gutman" w:date="2015-12-19T18:40:00Z">
        <w:r w:rsidR="00047E87">
          <w:t xml:space="preserve">s learned on the document embeddings </w:t>
        </w:r>
      </w:ins>
      <w:ins w:id="383" w:author="Jacqueline Gutman" w:date="2015-12-19T18:48:00Z">
        <w:r w:rsidR="00E1578C">
          <w:t>may require training</w:t>
        </w:r>
      </w:ins>
      <w:ins w:id="384" w:author="Jacqueline Gutman" w:date="2015-12-19T18:40:00Z">
        <w:r w:rsidR="00047E87">
          <w:t xml:space="preserve"> for a greater number of epochs in order to ensure convergence and potentially improve their performance on the test set.</w:t>
        </w:r>
      </w:ins>
    </w:p>
    <w:p w14:paraId="7C75D2BB" w14:textId="6AD37CF7" w:rsidR="00107235" w:rsidRDefault="00107235" w:rsidP="00107235">
      <w:pPr>
        <w:pStyle w:val="EACLSubsection"/>
        <w:rPr>
          <w:ins w:id="385" w:author="Jacqueline Gutman" w:date="2015-12-19T18:25:00Z"/>
          <w:lang w:eastAsia="tr-TR"/>
        </w:rPr>
      </w:pPr>
      <w:ins w:id="386" w:author="Jacqueline Gutman" w:date="2015-12-19T18:25:00Z">
        <w:r>
          <w:rPr>
            <w:lang w:eastAsia="tr-TR"/>
          </w:rPr>
          <w:t>Average word embedding SVMs</w:t>
        </w:r>
      </w:ins>
    </w:p>
    <w:p w14:paraId="022DA67F" w14:textId="4F22496E" w:rsidR="008115C6" w:rsidRPr="008115C6" w:rsidRDefault="00107235" w:rsidP="00107235">
      <w:pPr>
        <w:pStyle w:val="EACLText"/>
        <w:rPr>
          <w:lang w:eastAsia="tr-TR"/>
        </w:rPr>
      </w:pPr>
      <w:ins w:id="387" w:author="Jacqueline Gutman" w:date="2015-12-19T18:25:00Z">
        <w:r w:rsidDel="00FD1766">
          <w:rPr>
            <w:lang w:eastAsia="tr-TR"/>
          </w:rPr>
          <w:t xml:space="preserve"> </w:t>
        </w:r>
      </w:ins>
      <w:bookmarkStart w:id="388" w:name="_GoBack"/>
      <w:bookmarkEnd w:id="388"/>
      <w:del w:id="389" w:author="Jacqueline Gutman" w:date="2015-12-19T18:18:00Z">
        <w:r w:rsidR="008115C6" w:rsidDel="00FD1766">
          <w:rPr>
            <w:lang w:eastAsia="tr-TR"/>
          </w:rPr>
          <w:delText>[subsection 4.2 stub]</w:delText>
        </w:r>
      </w:del>
    </w:p>
    <w:p w14:paraId="5BECB4A4" w14:textId="3D6F18E4" w:rsidR="008115C6" w:rsidRPr="00B54629" w:rsidRDefault="008115C6" w:rsidP="008115C6">
      <w:pPr>
        <w:pStyle w:val="EACLSection"/>
      </w:pPr>
      <w:r>
        <w:t>Discussion</w:t>
      </w:r>
    </w:p>
    <w:p w14:paraId="22DAF04A" w14:textId="37C12DAA" w:rsidR="008115C6" w:rsidRDefault="008115C6" w:rsidP="008115C6">
      <w:pPr>
        <w:pStyle w:val="EACLText"/>
        <w:rPr>
          <w:lang w:eastAsia="tr-TR"/>
        </w:rPr>
      </w:pPr>
      <w:r>
        <w:rPr>
          <w:lang w:eastAsia="tr-TR"/>
        </w:rPr>
        <w:t>[section 5 stub]</w:t>
      </w:r>
    </w:p>
    <w:p w14:paraId="73D78DEF" w14:textId="5C7B4CE4" w:rsidR="008115C6" w:rsidRDefault="008115C6" w:rsidP="008115C6">
      <w:pPr>
        <w:pStyle w:val="EACLSubsection"/>
        <w:rPr>
          <w:lang w:eastAsia="tr-TR"/>
        </w:rPr>
      </w:pPr>
      <w:r>
        <w:rPr>
          <w:lang w:eastAsia="tr-TR"/>
        </w:rPr>
        <w:t>Feature Extraction Discussion</w:t>
      </w:r>
    </w:p>
    <w:p w14:paraId="0EE5EA2C" w14:textId="25CF23CD" w:rsidR="00457B48" w:rsidRPr="00457B48" w:rsidRDefault="00457B48" w:rsidP="00457B48">
      <w:pPr>
        <w:pStyle w:val="EACLText"/>
        <w:rPr>
          <w:lang w:eastAsia="tr-TR"/>
        </w:rPr>
      </w:pPr>
      <w:r>
        <w:rPr>
          <w:lang w:eastAsia="tr-TR"/>
        </w:rPr>
        <w:t>[section 5.1 stub]</w:t>
      </w:r>
    </w:p>
    <w:p w14:paraId="4F002680" w14:textId="3E2D70E5" w:rsidR="008115C6" w:rsidRDefault="00245D00" w:rsidP="008115C6">
      <w:pPr>
        <w:pStyle w:val="EACLSubsection"/>
        <w:rPr>
          <w:lang w:eastAsia="tr-TR"/>
        </w:rPr>
      </w:pPr>
      <w:r>
        <w:rPr>
          <w:lang w:eastAsia="tr-TR"/>
        </w:rPr>
        <w:t>Classifier</w:t>
      </w:r>
      <w:r w:rsidR="008115C6">
        <w:rPr>
          <w:lang w:eastAsia="tr-TR"/>
        </w:rPr>
        <w:t xml:space="preserve"> Discussion</w:t>
      </w:r>
    </w:p>
    <w:p w14:paraId="533EE869" w14:textId="67C6EDE5" w:rsidR="00457B48" w:rsidRPr="00457B48" w:rsidRDefault="00457B48" w:rsidP="00457B48">
      <w:pPr>
        <w:pStyle w:val="EACLText"/>
        <w:rPr>
          <w:lang w:eastAsia="tr-TR"/>
        </w:rPr>
      </w:pPr>
      <w:r>
        <w:rPr>
          <w:lang w:eastAsia="tr-TR"/>
        </w:rPr>
        <w:t>[section 5.2 stub]</w:t>
      </w:r>
    </w:p>
    <w:p w14:paraId="68153265" w14:textId="05F607A5" w:rsidR="008115C6" w:rsidRDefault="008115C6" w:rsidP="008115C6">
      <w:pPr>
        <w:pStyle w:val="EACLSection"/>
      </w:pPr>
      <w:r>
        <w:t>Further Research</w:t>
      </w:r>
    </w:p>
    <w:p w14:paraId="1A55E797" w14:textId="15B0E038" w:rsidR="00457B48" w:rsidRPr="00457B48" w:rsidRDefault="00457B48" w:rsidP="00457B48">
      <w:pPr>
        <w:pStyle w:val="EACLText"/>
      </w:pPr>
      <w:r>
        <w:rPr>
          <w:lang w:eastAsia="tr-TR"/>
        </w:rPr>
        <w:t>[section 6 stub]</w:t>
      </w:r>
    </w:p>
    <w:p w14:paraId="6048E5A9" w14:textId="77777777" w:rsidR="007828E8" w:rsidRDefault="007828E8">
      <w:pPr>
        <w:rPr>
          <w:rFonts w:eastAsia="MS Mincho"/>
          <w:b/>
          <w:bCs/>
          <w:szCs w:val="26"/>
        </w:rPr>
      </w:pPr>
      <w:r>
        <w:br w:type="page"/>
      </w:r>
    </w:p>
    <w:p w14:paraId="2F5AC679" w14:textId="1AE5699E" w:rsidR="005B7CE3" w:rsidRDefault="00C30C59" w:rsidP="005B7CE3">
      <w:pPr>
        <w:pStyle w:val="EACLReferencesHeading"/>
        <w:outlineLvl w:val="0"/>
        <w:rPr>
          <w:ins w:id="390" w:author="Jacqueline Gutman" w:date="2015-12-19T18:03:00Z"/>
        </w:rPr>
      </w:pPr>
      <w:r>
        <w:t>Reference</w:t>
      </w:r>
      <w:r w:rsidR="007828E8">
        <w:t>s</w:t>
      </w:r>
    </w:p>
    <w:p w14:paraId="36CE533F" w14:textId="77777777" w:rsidR="005B7CE3" w:rsidRPr="005B7CE3" w:rsidRDefault="005B7CE3" w:rsidP="005B7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91" w:author="Jacqueline Gutman" w:date="2015-12-19T18:03:00Z"/>
          <w:b/>
          <w:lang w:eastAsia="en-US"/>
          <w:rPrChange w:id="392" w:author="Jacqueline Gutman" w:date="2015-12-19T18:03:00Z">
            <w:rPr>
              <w:ins w:id="393" w:author="Jacqueline Gutman" w:date="2015-12-19T18:03:00Z"/>
              <w:rFonts w:ascii="NimbusMonL" w:hAnsi="NimbusMonL" w:cs="Courier New"/>
              <w:lang w:eastAsia="en-US"/>
            </w:rPr>
          </w:rPrChange>
        </w:rPr>
      </w:pPr>
      <w:ins w:id="394" w:author="Jacqueline Gutman" w:date="2015-12-19T18:03:00Z">
        <w:r w:rsidRPr="005B7CE3">
          <w:rPr>
            <w:b/>
            <w:lang w:eastAsia="en-US"/>
            <w:rPrChange w:id="395" w:author="Jacqueline Gutman" w:date="2015-12-19T18:03:00Z">
              <w:rPr>
                <w:rFonts w:ascii="NimbusMonL" w:hAnsi="NimbusMonL" w:cs="Courier New"/>
                <w:lang w:eastAsia="en-US"/>
              </w:rPr>
            </w:rPrChange>
          </w:rPr>
          <w:t>Honor Pledge</w:t>
        </w:r>
      </w:ins>
    </w:p>
    <w:p w14:paraId="06985FDF" w14:textId="3C974D18" w:rsidR="005B7CE3" w:rsidRDefault="005B7CE3" w:rsidP="005B7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96" w:author="Jacqueline Gutman" w:date="2015-12-19T18:04:00Z"/>
          <w:lang w:eastAsia="en-US"/>
        </w:rPr>
      </w:pPr>
      <w:ins w:id="397" w:author="Jacqueline Gutman" w:date="2015-12-19T18:03:00Z">
        <w:r w:rsidRPr="005B7CE3">
          <w:rPr>
            <w:lang w:eastAsia="en-US"/>
            <w:rPrChange w:id="398" w:author="Jacqueline Gutman" w:date="2015-12-19T18:03:00Z">
              <w:rPr>
                <w:rFonts w:ascii="NimbusMonL" w:hAnsi="NimbusMonL" w:cs="Courier New"/>
                <w:lang w:eastAsia="en-US"/>
              </w:rPr>
            </w:rPrChange>
          </w:rPr>
          <w:t>I pledge my honor that</w:t>
        </w:r>
        <w:r w:rsidRPr="005B7CE3">
          <w:rPr>
            <w:lang w:eastAsia="en-US"/>
          </w:rPr>
          <w:t xml:space="preserve"> all the work described in thi</w:t>
        </w:r>
      </w:ins>
      <w:ins w:id="399" w:author="Jacqueline Gutman" w:date="2015-12-19T18:04:00Z">
        <w:r>
          <w:rPr>
            <w:lang w:eastAsia="en-US"/>
          </w:rPr>
          <w:t>s</w:t>
        </w:r>
      </w:ins>
      <w:ins w:id="400" w:author="Jacqueline Gutman" w:date="2015-12-19T18:03:00Z">
        <w:r>
          <w:rPr>
            <w:lang w:eastAsia="en-US"/>
          </w:rPr>
          <w:t xml:space="preserve"> </w:t>
        </w:r>
        <w:r w:rsidRPr="005B7CE3">
          <w:rPr>
            <w:lang w:eastAsia="en-US"/>
            <w:rPrChange w:id="401" w:author="Jacqueline Gutman" w:date="2015-12-19T18:03:00Z">
              <w:rPr>
                <w:rFonts w:ascii="NimbusMonL" w:hAnsi="NimbusMonL" w:cs="Courier New"/>
                <w:lang w:eastAsia="en-US"/>
              </w:rPr>
            </w:rPrChange>
          </w:rPr>
          <w:t>report is solely mine and</w:t>
        </w:r>
      </w:ins>
      <w:ins w:id="402" w:author="Jacqueline Gutman" w:date="2015-12-19T18:04:00Z">
        <w:r>
          <w:rPr>
            <w:lang w:eastAsia="en-US"/>
          </w:rPr>
          <w:t xml:space="preserve"> </w:t>
        </w:r>
      </w:ins>
      <w:ins w:id="403" w:author="Jacqueline Gutman" w:date="2015-12-19T18:03:00Z">
        <w:r w:rsidRPr="005B7CE3">
          <w:rPr>
            <w:lang w:eastAsia="en-US"/>
            <w:rPrChange w:id="404" w:author="Jacqueline Gutman" w:date="2015-12-19T18:03:00Z">
              <w:rPr>
                <w:rFonts w:ascii="NimbusMonL" w:hAnsi="NimbusMonL" w:cs="Courier New"/>
                <w:lang w:eastAsia="en-US"/>
              </w:rPr>
            </w:rPrChange>
          </w:rPr>
          <w:t>that I have given credit to all third party resources that I have used.</w:t>
        </w:r>
      </w:ins>
    </w:p>
    <w:p w14:paraId="4C0C32EC" w14:textId="3D44A420" w:rsidR="005B7CE3" w:rsidRDefault="005B7CE3" w:rsidP="005B7CE3">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05" w:author="Jacqueline Gutman" w:date="2015-12-19T18:04:00Z"/>
          <w:lang w:eastAsia="en-US"/>
        </w:rPr>
        <w:pPrChange w:id="406" w:author="Jacqueline Gutman" w:date="2015-12-19T18:04: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407" w:author="Jacqueline Gutman" w:date="2015-12-19T18:04:00Z">
        <w:r>
          <w:rPr>
            <w:lang w:eastAsia="en-US"/>
          </w:rPr>
          <w:t>Richard Nam</w:t>
        </w:r>
      </w:ins>
    </w:p>
    <w:p w14:paraId="09EF52B5" w14:textId="7861718A" w:rsidR="005B7CE3" w:rsidRPr="005B7CE3" w:rsidRDefault="005B7CE3" w:rsidP="005B7CE3">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08" w:author="Jacqueline Gutman" w:date="2015-12-19T18:03:00Z"/>
          <w:lang w:eastAsia="en-US"/>
          <w:rPrChange w:id="409" w:author="Jacqueline Gutman" w:date="2015-12-19T18:03:00Z">
            <w:rPr>
              <w:ins w:id="410" w:author="Jacqueline Gutman" w:date="2015-12-19T18:03:00Z"/>
              <w:rFonts w:ascii="NimbusMonL" w:hAnsi="NimbusMonL" w:cs="Courier New"/>
              <w:lang w:eastAsia="en-US"/>
            </w:rPr>
          </w:rPrChange>
        </w:rPr>
        <w:pPrChange w:id="411" w:author="Jacqueline Gutman" w:date="2015-12-19T18:04: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412" w:author="Jacqueline Gutman" w:date="2015-12-19T18:04:00Z">
        <w:r>
          <w:rPr>
            <w:lang w:eastAsia="en-US"/>
          </w:rPr>
          <w:t>Jacqueline Gutman</w:t>
        </w:r>
      </w:ins>
    </w:p>
    <w:p w14:paraId="12C27541" w14:textId="77777777" w:rsidR="005B7CE3" w:rsidRPr="005B7CE3" w:rsidRDefault="005B7CE3" w:rsidP="005B7CE3">
      <w:pPr>
        <w:pStyle w:val="EACLReferencetext"/>
        <w:pPrChange w:id="413" w:author="Jacqueline Gutman" w:date="2015-12-19T18:03:00Z">
          <w:pPr>
            <w:pStyle w:val="EACLReferencesHeading"/>
            <w:outlineLvl w:val="0"/>
          </w:pPr>
        </w:pPrChange>
      </w:pPr>
    </w:p>
    <w:p w14:paraId="48E499E0" w14:textId="230E8AA3" w:rsidR="00E01C47" w:rsidRDefault="00E01C47" w:rsidP="007557A9">
      <w:pPr>
        <w:pStyle w:val="EACLReferencetext"/>
        <w:ind w:left="0" w:firstLine="0"/>
      </w:pPr>
    </w:p>
    <w:sectPr w:rsidR="00E01C47" w:rsidSect="00EF4F47">
      <w:headerReference w:type="even" r:id="rId9"/>
      <w:type w:val="continuous"/>
      <w:pgSz w:w="11907" w:h="16840" w:code="9"/>
      <w:pgMar w:top="1418" w:right="1418" w:bottom="1418" w:left="1418" w:header="709" w:footer="709" w:gutter="0"/>
      <w:cols w:num="2" w:space="34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5" w:author="Jacqueline Gutman" w:date="2015-12-19T17:22:00Z" w:initials="JG">
    <w:p w14:paraId="74DB78AD" w14:textId="77777777" w:rsidR="00781FC7" w:rsidRDefault="00781FC7" w:rsidP="00781FC7">
      <w:pPr>
        <w:pStyle w:val="CommentText"/>
      </w:pPr>
      <w:r>
        <w:rPr>
          <w:rStyle w:val="CommentReference"/>
        </w:rPr>
        <w:annotationRef/>
      </w:r>
      <w:r>
        <w:t>this maybe needs to move to a different section, in the results perhaps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DB78A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ECE4E3" w14:textId="77777777" w:rsidR="009866A1" w:rsidRDefault="009866A1" w:rsidP="00EF4F47">
      <w:pPr>
        <w:pStyle w:val="EACLAuthor"/>
      </w:pPr>
      <w:r>
        <w:separator/>
      </w:r>
    </w:p>
  </w:endnote>
  <w:endnote w:type="continuationSeparator" w:id="0">
    <w:p w14:paraId="571D75B1" w14:textId="77777777" w:rsidR="009866A1" w:rsidRDefault="009866A1" w:rsidP="00EF4F47">
      <w:pPr>
        <w:pStyle w:val="EACL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auto"/>
    <w:pitch w:val="variable"/>
    <w:sig w:usb0="A00002FF" w:usb1="28CFFCFA" w:usb2="00000016" w:usb3="00000000" w:csb0="00100001" w:csb1="00000000"/>
  </w:font>
  <w:font w:name="MS Mincho">
    <w:panose1 w:val="02020609040205080304"/>
    <w:charset w:val="80"/>
    <w:family w:val="auto"/>
    <w:pitch w:val="variable"/>
    <w:sig w:usb0="E00002FF" w:usb1="6AC7FDFB" w:usb2="08000012" w:usb3="00000000" w:csb0="0002009F" w:csb1="00000000"/>
  </w:font>
  <w:font w:name="NimbusMonL">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FC5AA1" w14:textId="77777777" w:rsidR="009866A1" w:rsidRDefault="009866A1" w:rsidP="00AA79A2">
      <w:pPr>
        <w:pStyle w:val="EACLAuthor"/>
        <w:jc w:val="left"/>
      </w:pPr>
      <w:r>
        <w:separator/>
      </w:r>
    </w:p>
  </w:footnote>
  <w:footnote w:type="continuationSeparator" w:id="0">
    <w:p w14:paraId="048D19FE" w14:textId="77777777" w:rsidR="009866A1" w:rsidRDefault="009866A1" w:rsidP="00EF4F47">
      <w:pPr>
        <w:pStyle w:val="EACLAutho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44DAE" w14:textId="77777777" w:rsidR="00783532" w:rsidRDefault="0078353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7388B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1E5A07"/>
    <w:multiLevelType w:val="hybridMultilevel"/>
    <w:tmpl w:val="F1644A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46151B4"/>
    <w:multiLevelType w:val="hybridMultilevel"/>
    <w:tmpl w:val="3E966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FC5C43"/>
    <w:multiLevelType w:val="multilevel"/>
    <w:tmpl w:val="9B0A4E62"/>
    <w:lvl w:ilvl="0">
      <w:start w:val="1"/>
      <w:numFmt w:val="decimal"/>
      <w:pStyle w:val="EACLAbstractHeading"/>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4A8641F1"/>
    <w:multiLevelType w:val="hybridMultilevel"/>
    <w:tmpl w:val="D48A59BC"/>
    <w:lvl w:ilvl="0" w:tplc="DA48A0F6">
      <w:start w:val="1"/>
      <w:numFmt w:val="bullet"/>
      <w:pStyle w:val="EACL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AE74907"/>
    <w:multiLevelType w:val="multilevel"/>
    <w:tmpl w:val="641AA176"/>
    <w:lvl w:ilvl="0">
      <w:start w:val="1"/>
      <w:numFmt w:val="decimal"/>
      <w:pStyle w:val="EACLSection"/>
      <w:lvlText w:val="%1"/>
      <w:lvlJc w:val="left"/>
      <w:pPr>
        <w:tabs>
          <w:tab w:val="num" w:pos="432"/>
        </w:tabs>
        <w:ind w:left="432" w:hanging="432"/>
      </w:pPr>
      <w:rPr>
        <w:rFonts w:hint="default"/>
      </w:rPr>
    </w:lvl>
    <w:lvl w:ilvl="1">
      <w:start w:val="1"/>
      <w:numFmt w:val="decimal"/>
      <w:pStyle w:val="EACL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F5A37B1"/>
    <w:multiLevelType w:val="hybridMultilevel"/>
    <w:tmpl w:val="5EFC7FA4"/>
    <w:lvl w:ilvl="0" w:tplc="0409000F">
      <w:start w:val="1"/>
      <w:numFmt w:val="decimal"/>
      <w:lvlText w:val="%1."/>
      <w:lvlJc w:val="left"/>
      <w:pPr>
        <w:ind w:left="947" w:hanging="360"/>
      </w:pPr>
    </w:lvl>
    <w:lvl w:ilvl="1" w:tplc="04090019">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7">
    <w:nsid w:val="6C92796C"/>
    <w:multiLevelType w:val="hybridMultilevel"/>
    <w:tmpl w:val="1152CCB8"/>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8">
    <w:nsid w:val="76BF4DCE"/>
    <w:multiLevelType w:val="hybridMultilevel"/>
    <w:tmpl w:val="30EC33CA"/>
    <w:lvl w:ilvl="0" w:tplc="B3207E06">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6"/>
  </w:num>
  <w:num w:numId="6">
    <w:abstractNumId w:val="1"/>
  </w:num>
  <w:num w:numId="7">
    <w:abstractNumId w:val="7"/>
  </w:num>
  <w:num w:numId="8">
    <w:abstractNumId w:val="2"/>
  </w:num>
  <w:num w:numId="9">
    <w:abstractNumId w:val="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cqueline Gutman">
    <w15:presenceInfo w15:providerId="Windows Live" w15:userId="291c69656179d7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revisionView w:markup="0"/>
  <w:trackRevisions/>
  <w:defaultTabStop w:val="720"/>
  <w:autoHyphenation/>
  <w:consecutiveHyphenLimit w:val="1"/>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CEE"/>
    <w:rsid w:val="000042E3"/>
    <w:rsid w:val="00006AFE"/>
    <w:rsid w:val="0001287A"/>
    <w:rsid w:val="00016F7B"/>
    <w:rsid w:val="00047E87"/>
    <w:rsid w:val="00060412"/>
    <w:rsid w:val="000777EF"/>
    <w:rsid w:val="000A7BC6"/>
    <w:rsid w:val="000B64A0"/>
    <w:rsid w:val="000C13F3"/>
    <w:rsid w:val="000C4DAB"/>
    <w:rsid w:val="000E2ECB"/>
    <w:rsid w:val="00107235"/>
    <w:rsid w:val="001128CA"/>
    <w:rsid w:val="001B0E9F"/>
    <w:rsid w:val="002069F4"/>
    <w:rsid w:val="00207BE8"/>
    <w:rsid w:val="00232087"/>
    <w:rsid w:val="00245D00"/>
    <w:rsid w:val="00261524"/>
    <w:rsid w:val="0028094F"/>
    <w:rsid w:val="002E4068"/>
    <w:rsid w:val="003116BD"/>
    <w:rsid w:val="00311E87"/>
    <w:rsid w:val="00320241"/>
    <w:rsid w:val="00334F54"/>
    <w:rsid w:val="003A3B1E"/>
    <w:rsid w:val="003E2E7B"/>
    <w:rsid w:val="003F00B8"/>
    <w:rsid w:val="00406DD7"/>
    <w:rsid w:val="00414001"/>
    <w:rsid w:val="00423EC9"/>
    <w:rsid w:val="00432837"/>
    <w:rsid w:val="00457B48"/>
    <w:rsid w:val="00461928"/>
    <w:rsid w:val="00465CBB"/>
    <w:rsid w:val="004740B3"/>
    <w:rsid w:val="00496819"/>
    <w:rsid w:val="004C2953"/>
    <w:rsid w:val="004E6A9B"/>
    <w:rsid w:val="005245B3"/>
    <w:rsid w:val="00527467"/>
    <w:rsid w:val="005571C9"/>
    <w:rsid w:val="00574CC5"/>
    <w:rsid w:val="0058624F"/>
    <w:rsid w:val="005B7CE3"/>
    <w:rsid w:val="005E3796"/>
    <w:rsid w:val="00621973"/>
    <w:rsid w:val="00635C10"/>
    <w:rsid w:val="006B17B4"/>
    <w:rsid w:val="006B4C4B"/>
    <w:rsid w:val="006F0A4A"/>
    <w:rsid w:val="0070171B"/>
    <w:rsid w:val="007023D3"/>
    <w:rsid w:val="00705DFD"/>
    <w:rsid w:val="00715A4C"/>
    <w:rsid w:val="0073443C"/>
    <w:rsid w:val="00734C38"/>
    <w:rsid w:val="007557A9"/>
    <w:rsid w:val="0076041D"/>
    <w:rsid w:val="00762054"/>
    <w:rsid w:val="0076271E"/>
    <w:rsid w:val="00781FC7"/>
    <w:rsid w:val="007828E8"/>
    <w:rsid w:val="00783532"/>
    <w:rsid w:val="007C649A"/>
    <w:rsid w:val="008115C6"/>
    <w:rsid w:val="00821F3C"/>
    <w:rsid w:val="00843662"/>
    <w:rsid w:val="00866534"/>
    <w:rsid w:val="008A028C"/>
    <w:rsid w:val="008C4128"/>
    <w:rsid w:val="00927919"/>
    <w:rsid w:val="0093180D"/>
    <w:rsid w:val="00960D91"/>
    <w:rsid w:val="00966A96"/>
    <w:rsid w:val="00976CEE"/>
    <w:rsid w:val="0098140E"/>
    <w:rsid w:val="009866A1"/>
    <w:rsid w:val="00990CA4"/>
    <w:rsid w:val="009A2967"/>
    <w:rsid w:val="009B4236"/>
    <w:rsid w:val="009E1087"/>
    <w:rsid w:val="009E410C"/>
    <w:rsid w:val="00A0704A"/>
    <w:rsid w:val="00A43AC0"/>
    <w:rsid w:val="00A534F6"/>
    <w:rsid w:val="00A81C73"/>
    <w:rsid w:val="00A86EFD"/>
    <w:rsid w:val="00AA79A2"/>
    <w:rsid w:val="00AD6A50"/>
    <w:rsid w:val="00AE732C"/>
    <w:rsid w:val="00B53CD2"/>
    <w:rsid w:val="00B63713"/>
    <w:rsid w:val="00B808DE"/>
    <w:rsid w:val="00BA3636"/>
    <w:rsid w:val="00BA453E"/>
    <w:rsid w:val="00C03030"/>
    <w:rsid w:val="00C30C59"/>
    <w:rsid w:val="00C415CF"/>
    <w:rsid w:val="00CB7AD0"/>
    <w:rsid w:val="00CE0AFC"/>
    <w:rsid w:val="00D0320A"/>
    <w:rsid w:val="00D048D2"/>
    <w:rsid w:val="00D11E04"/>
    <w:rsid w:val="00D177A6"/>
    <w:rsid w:val="00D23A14"/>
    <w:rsid w:val="00D35435"/>
    <w:rsid w:val="00D35AE4"/>
    <w:rsid w:val="00D643F0"/>
    <w:rsid w:val="00D73549"/>
    <w:rsid w:val="00D927CE"/>
    <w:rsid w:val="00DB2133"/>
    <w:rsid w:val="00DB69CB"/>
    <w:rsid w:val="00DC602D"/>
    <w:rsid w:val="00E00571"/>
    <w:rsid w:val="00E01C47"/>
    <w:rsid w:val="00E11F1F"/>
    <w:rsid w:val="00E1578C"/>
    <w:rsid w:val="00E34746"/>
    <w:rsid w:val="00E83A13"/>
    <w:rsid w:val="00E84A24"/>
    <w:rsid w:val="00ED19FD"/>
    <w:rsid w:val="00EF4F47"/>
    <w:rsid w:val="00F14434"/>
    <w:rsid w:val="00F155B9"/>
    <w:rsid w:val="00F46D6D"/>
    <w:rsid w:val="00F942EC"/>
    <w:rsid w:val="00FC71A5"/>
    <w:rsid w:val="00FD1766"/>
    <w:rsid w:val="00FD4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387E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sz w:val="24"/>
        <w:szCs w:val="24"/>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1C47"/>
    <w:rPr>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CLTextIndent">
    <w:name w:val="EACL Text Indent"/>
    <w:basedOn w:val="Normal"/>
    <w:link w:val="EACLTextIndentChar"/>
    <w:rsid w:val="00E01C47"/>
    <w:pPr>
      <w:ind w:firstLine="227"/>
      <w:jc w:val="both"/>
    </w:pPr>
    <w:rPr>
      <w:rFonts w:eastAsia="MS Mincho"/>
      <w:sz w:val="22"/>
    </w:rPr>
  </w:style>
  <w:style w:type="character" w:customStyle="1" w:styleId="EACLTextIndentChar">
    <w:name w:val="EACL Text Indent Char"/>
    <w:link w:val="EACLTextIndent"/>
    <w:rsid w:val="00E01C47"/>
    <w:rPr>
      <w:rFonts w:eastAsia="MS Mincho"/>
      <w:sz w:val="22"/>
      <w:lang w:val="en-US" w:eastAsia="de-DE" w:bidi="ar-SA"/>
    </w:rPr>
  </w:style>
  <w:style w:type="character" w:styleId="FootnoteReference">
    <w:name w:val="footnote reference"/>
    <w:semiHidden/>
    <w:rsid w:val="00E01C47"/>
    <w:rPr>
      <w:vertAlign w:val="superscript"/>
    </w:rPr>
  </w:style>
  <w:style w:type="paragraph" w:customStyle="1" w:styleId="EACLAddress">
    <w:name w:val="EACL Address"/>
    <w:basedOn w:val="Normal"/>
    <w:rsid w:val="00E01C47"/>
    <w:pPr>
      <w:jc w:val="center"/>
    </w:pPr>
    <w:rPr>
      <w:rFonts w:eastAsia="MS Mincho"/>
    </w:rPr>
  </w:style>
  <w:style w:type="paragraph" w:customStyle="1" w:styleId="EACLAbstractHeading">
    <w:name w:val="EACL Abstract Heading"/>
    <w:basedOn w:val="Normal"/>
    <w:next w:val="EACLAbstract"/>
    <w:rsid w:val="00E01C47"/>
    <w:pPr>
      <w:numPr>
        <w:numId w:val="1"/>
      </w:numPr>
      <w:spacing w:before="240" w:after="240"/>
      <w:ind w:left="0" w:firstLine="0"/>
      <w:jc w:val="center"/>
    </w:pPr>
    <w:rPr>
      <w:rFonts w:eastAsia="MS Mincho"/>
      <w:b/>
      <w:szCs w:val="26"/>
    </w:rPr>
  </w:style>
  <w:style w:type="paragraph" w:customStyle="1" w:styleId="EACLAbstract">
    <w:name w:val="EACL Abstract"/>
    <w:basedOn w:val="Normal"/>
    <w:rsid w:val="00E01C47"/>
    <w:pPr>
      <w:spacing w:after="240"/>
      <w:ind w:left="340" w:right="340"/>
      <w:jc w:val="both"/>
    </w:pPr>
    <w:rPr>
      <w:rFonts w:eastAsia="MS Mincho"/>
      <w:sz w:val="22"/>
    </w:rPr>
  </w:style>
  <w:style w:type="paragraph" w:customStyle="1" w:styleId="EACLTitle">
    <w:name w:val="EACL Title"/>
    <w:basedOn w:val="Normal"/>
    <w:next w:val="EACLAuthor"/>
    <w:rsid w:val="00E01C47"/>
    <w:pPr>
      <w:spacing w:after="300"/>
      <w:jc w:val="center"/>
    </w:pPr>
    <w:rPr>
      <w:rFonts w:eastAsia="MS Mincho"/>
      <w:b/>
      <w:bCs/>
      <w:sz w:val="30"/>
      <w:szCs w:val="30"/>
    </w:rPr>
  </w:style>
  <w:style w:type="paragraph" w:customStyle="1" w:styleId="EACLAuthor">
    <w:name w:val="EACL Author"/>
    <w:basedOn w:val="Normal"/>
    <w:next w:val="EACLAddress"/>
    <w:rsid w:val="00E01C47"/>
    <w:pPr>
      <w:jc w:val="center"/>
    </w:pPr>
    <w:rPr>
      <w:rFonts w:eastAsia="MS Mincho"/>
      <w:b/>
    </w:rPr>
  </w:style>
  <w:style w:type="paragraph" w:customStyle="1" w:styleId="EACLEmail">
    <w:name w:val="EACL Email"/>
    <w:basedOn w:val="Normal"/>
    <w:rsid w:val="00E01C47"/>
    <w:pPr>
      <w:spacing w:before="60" w:after="60"/>
      <w:jc w:val="center"/>
    </w:pPr>
    <w:rPr>
      <w:rFonts w:ascii="Courier New" w:hAnsi="Courier New"/>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MS Mincho"/>
      <w:sz w:val="22"/>
      <w:lang w:val="en-US" w:eastAsia="de-DE" w:bidi="ar-SA"/>
    </w:rPr>
  </w:style>
  <w:style w:type="paragraph" w:customStyle="1" w:styleId="EACLExample1stLine">
    <w:name w:val="EACL Example 1st Line"/>
    <w:basedOn w:val="Normal"/>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Normal"/>
    <w:rsid w:val="00E01C47"/>
    <w:pPr>
      <w:spacing w:before="0" w:after="220"/>
    </w:pPr>
  </w:style>
  <w:style w:type="paragraph" w:customStyle="1" w:styleId="EACLListBulleted">
    <w:name w:val="EACL List Bulleted"/>
    <w:basedOn w:val="Normal"/>
    <w:rsid w:val="00E01C47"/>
    <w:pPr>
      <w:numPr>
        <w:numId w:val="3"/>
      </w:numPr>
      <w:spacing w:after="120"/>
      <w:ind w:left="578" w:hanging="289"/>
      <w:jc w:val="both"/>
    </w:pPr>
    <w:rPr>
      <w:rFonts w:eastAsia="MS Mincho"/>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MS Mincho"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MS Mincho"/>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MS Mincho"/>
      <w:i/>
      <w:sz w:val="22"/>
      <w:lang w:val="en-US" w:eastAsia="de-DE" w:bidi="ar-SA"/>
    </w:rPr>
  </w:style>
  <w:style w:type="paragraph" w:customStyle="1" w:styleId="EACLSection">
    <w:name w:val="EACL Section"/>
    <w:basedOn w:val="Normal"/>
    <w:next w:val="EACLText"/>
    <w:rsid w:val="00060412"/>
    <w:pPr>
      <w:keepNext/>
      <w:numPr>
        <w:numId w:val="2"/>
      </w:numPr>
      <w:spacing w:before="200" w:after="160"/>
      <w:jc w:val="both"/>
    </w:pPr>
    <w:rPr>
      <w:rFonts w:eastAsia="MS Mincho"/>
      <w:b/>
      <w:bCs/>
      <w:szCs w:val="26"/>
    </w:rPr>
  </w:style>
  <w:style w:type="paragraph" w:customStyle="1" w:styleId="EACLReferencesHeading">
    <w:name w:val="EACL References Heading"/>
    <w:basedOn w:val="Normal"/>
    <w:next w:val="EACLReferencetext"/>
    <w:rsid w:val="00E01C47"/>
    <w:pPr>
      <w:spacing w:before="240" w:after="120"/>
      <w:jc w:val="both"/>
    </w:pPr>
    <w:rPr>
      <w:rFonts w:eastAsia="MS Mincho"/>
      <w:b/>
      <w:bCs/>
      <w:szCs w:val="26"/>
    </w:rPr>
  </w:style>
  <w:style w:type="paragraph" w:customStyle="1" w:styleId="EACLSubsection">
    <w:name w:val="EACL Subsection"/>
    <w:basedOn w:val="EACLSection"/>
    <w:next w:val="EACLText"/>
    <w:rsid w:val="00060412"/>
    <w:pPr>
      <w:numPr>
        <w:ilvl w:val="1"/>
      </w:numPr>
      <w:spacing w:before="160" w:after="120"/>
    </w:pPr>
    <w:rPr>
      <w:sz w:val="22"/>
      <w:szCs w:val="22"/>
    </w:rPr>
  </w:style>
  <w:style w:type="paragraph" w:customStyle="1" w:styleId="EACLfootnotetext">
    <w:name w:val="EACL footnote text"/>
    <w:basedOn w:val="Normal"/>
    <w:rsid w:val="00E01C47"/>
    <w:rPr>
      <w:sz w:val="18"/>
    </w:rPr>
  </w:style>
  <w:style w:type="table" w:styleId="TableGrid">
    <w:name w:val="Table Grid"/>
    <w:basedOn w:val="TableNormal"/>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BalloonText">
    <w:name w:val="Balloon Text"/>
    <w:basedOn w:val="Normal"/>
    <w:link w:val="BalloonTextChar"/>
    <w:semiHidden/>
    <w:unhideWhenUsed/>
    <w:rsid w:val="00D35435"/>
    <w:rPr>
      <w:sz w:val="18"/>
      <w:szCs w:val="18"/>
    </w:rPr>
  </w:style>
  <w:style w:type="character" w:customStyle="1" w:styleId="BalloonTextChar">
    <w:name w:val="Balloon Text Char"/>
    <w:basedOn w:val="DefaultParagraphFont"/>
    <w:link w:val="BalloonText"/>
    <w:semiHidden/>
    <w:rsid w:val="00D35435"/>
    <w:rPr>
      <w:sz w:val="18"/>
      <w:szCs w:val="18"/>
      <w:lang w:eastAsia="de-DE"/>
    </w:rPr>
  </w:style>
  <w:style w:type="character" w:styleId="CommentReference">
    <w:name w:val="annotation reference"/>
    <w:basedOn w:val="DefaultParagraphFont"/>
    <w:semiHidden/>
    <w:unhideWhenUsed/>
    <w:rsid w:val="00A0704A"/>
    <w:rPr>
      <w:sz w:val="18"/>
      <w:szCs w:val="18"/>
    </w:rPr>
  </w:style>
  <w:style w:type="paragraph" w:styleId="CommentText">
    <w:name w:val="annotation text"/>
    <w:basedOn w:val="Normal"/>
    <w:link w:val="CommentTextChar"/>
    <w:semiHidden/>
    <w:unhideWhenUsed/>
    <w:rsid w:val="00A0704A"/>
  </w:style>
  <w:style w:type="character" w:customStyle="1" w:styleId="CommentTextChar">
    <w:name w:val="Comment Text Char"/>
    <w:basedOn w:val="DefaultParagraphFont"/>
    <w:link w:val="CommentText"/>
    <w:semiHidden/>
    <w:rsid w:val="00A0704A"/>
    <w:rPr>
      <w:sz w:val="24"/>
      <w:szCs w:val="24"/>
      <w:lang w:eastAsia="de-DE"/>
    </w:rPr>
  </w:style>
  <w:style w:type="paragraph" w:styleId="CommentSubject">
    <w:name w:val="annotation subject"/>
    <w:basedOn w:val="CommentText"/>
    <w:next w:val="CommentText"/>
    <w:link w:val="CommentSubjectChar"/>
    <w:semiHidden/>
    <w:unhideWhenUsed/>
    <w:rsid w:val="00A0704A"/>
    <w:rPr>
      <w:b/>
      <w:bCs/>
      <w:sz w:val="20"/>
      <w:szCs w:val="20"/>
    </w:rPr>
  </w:style>
  <w:style w:type="character" w:customStyle="1" w:styleId="CommentSubjectChar">
    <w:name w:val="Comment Subject Char"/>
    <w:basedOn w:val="CommentTextChar"/>
    <w:link w:val="CommentSubject"/>
    <w:semiHidden/>
    <w:rsid w:val="00A0704A"/>
    <w:rPr>
      <w:b/>
      <w:bCs/>
      <w:sz w:val="24"/>
      <w:szCs w:val="24"/>
      <w:lang w:eastAsia="de-DE"/>
    </w:rPr>
  </w:style>
  <w:style w:type="paragraph" w:styleId="Revision">
    <w:name w:val="Revision"/>
    <w:hidden/>
    <w:uiPriority w:val="71"/>
    <w:semiHidden/>
    <w:rsid w:val="005B7CE3"/>
    <w:rPr>
      <w:lang w:eastAsia="de-DE"/>
    </w:rPr>
  </w:style>
  <w:style w:type="paragraph" w:styleId="HTMLPreformatted">
    <w:name w:val="HTML Preformatted"/>
    <w:basedOn w:val="Normal"/>
    <w:link w:val="HTMLPreformattedChar"/>
    <w:uiPriority w:val="99"/>
    <w:semiHidden/>
    <w:unhideWhenUsed/>
    <w:rsid w:val="005B7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US"/>
    </w:rPr>
  </w:style>
  <w:style w:type="character" w:customStyle="1" w:styleId="HTMLPreformattedChar">
    <w:name w:val="HTML Preformatted Char"/>
    <w:basedOn w:val="DefaultParagraphFont"/>
    <w:link w:val="HTMLPreformatted"/>
    <w:uiPriority w:val="99"/>
    <w:semiHidden/>
    <w:rsid w:val="005B7CE3"/>
    <w:rPr>
      <w:rFonts w:ascii="Courier New" w:hAnsi="Courier New" w:cs="Courier New"/>
    </w:rPr>
  </w:style>
  <w:style w:type="paragraph" w:styleId="ListParagraph">
    <w:name w:val="List Paragraph"/>
    <w:basedOn w:val="Normal"/>
    <w:uiPriority w:val="72"/>
    <w:rsid w:val="005B7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071681">
      <w:bodyDiv w:val="1"/>
      <w:marLeft w:val="0"/>
      <w:marRight w:val="0"/>
      <w:marTop w:val="0"/>
      <w:marBottom w:val="0"/>
      <w:divBdr>
        <w:top w:val="none" w:sz="0" w:space="0" w:color="auto"/>
        <w:left w:val="none" w:sz="0" w:space="0" w:color="auto"/>
        <w:bottom w:val="none" w:sz="0" w:space="0" w:color="auto"/>
        <w:right w:val="none" w:sz="0" w:space="0" w:color="auto"/>
      </w:divBdr>
      <w:divsChild>
        <w:div w:id="393507738">
          <w:marLeft w:val="0"/>
          <w:marRight w:val="0"/>
          <w:marTop w:val="0"/>
          <w:marBottom w:val="0"/>
          <w:divBdr>
            <w:top w:val="none" w:sz="0" w:space="0" w:color="auto"/>
            <w:left w:val="none" w:sz="0" w:space="0" w:color="auto"/>
            <w:bottom w:val="none" w:sz="0" w:space="0" w:color="auto"/>
            <w:right w:val="none" w:sz="0" w:space="0" w:color="auto"/>
          </w:divBdr>
          <w:divsChild>
            <w:div w:id="1492287007">
              <w:marLeft w:val="0"/>
              <w:marRight w:val="0"/>
              <w:marTop w:val="0"/>
              <w:marBottom w:val="0"/>
              <w:divBdr>
                <w:top w:val="none" w:sz="0" w:space="0" w:color="auto"/>
                <w:left w:val="none" w:sz="0" w:space="0" w:color="auto"/>
                <w:bottom w:val="none" w:sz="0" w:space="0" w:color="auto"/>
                <w:right w:val="none" w:sz="0" w:space="0" w:color="auto"/>
              </w:divBdr>
              <w:divsChild>
                <w:div w:id="44330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188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2892</Words>
  <Characters>16486</Characters>
  <Application>Microsoft Macintosh Word</Application>
  <DocSecurity>0</DocSecurity>
  <Lines>137</Lines>
  <Paragraphs>38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Instructions for ACL-2013 Proceedings</vt:lpstr>
      <vt:lpstr>Text Classification of Reddit Posts</vt:lpstr>
      <vt:lpstr>References</vt:lpstr>
    </vt:vector>
  </TitlesOfParts>
  <Company>National Chi Nan University, Taiwan.</Company>
  <LinksUpToDate>false</LinksUpToDate>
  <CharactersWithSpaces>19340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subject/>
  <dc:creator>Jacqueline Gutman</dc:creator>
  <cp:keywords/>
  <dc:description/>
  <cp:lastModifiedBy>Jacqueline Gutman</cp:lastModifiedBy>
  <cp:revision>1</cp:revision>
  <cp:lastPrinted>2015-12-18T15:30:00Z</cp:lastPrinted>
  <dcterms:created xsi:type="dcterms:W3CDTF">2015-12-18T22:22:00Z</dcterms:created>
  <dcterms:modified xsi:type="dcterms:W3CDTF">2015-12-20T15:42:00Z</dcterms:modified>
</cp:coreProperties>
</file>